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320" w:line="294.5454545454545" w:lineRule="auto"/>
        <w:jc w:val="center"/>
        <w:rPr>
          <w:b w:val="1"/>
          <w:color w:val="333333"/>
        </w:rPr>
      </w:pPr>
      <w:commentRangeStart w:id="0"/>
      <w:commentRangeStart w:id="1"/>
      <w:commentRangeStart w:id="2"/>
      <w:commentRangeStart w:id="3"/>
      <w:commentRangeStart w:id="4"/>
      <w:commentRangeStart w:id="5"/>
      <w:commentRangeStart w:id="6"/>
      <w:commentRangeStart w:id="7"/>
      <w:r w:rsidDel="00000000" w:rsidR="00000000" w:rsidRPr="00000000">
        <w:rPr>
          <w:b w:val="1"/>
          <w:color w:val="333333"/>
          <w:rtl w:val="0"/>
        </w:rPr>
        <w:t xml:space="preserve">ACM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b w:val="1"/>
          <w:color w:val="333333"/>
          <w:rtl w:val="0"/>
        </w:rPr>
        <w:t xml:space="preserve"> TOCE Structured Abstracts Proposal</w:t>
      </w:r>
    </w:p>
    <w:p w:rsidR="00000000" w:rsidDel="00000000" w:rsidP="00000000" w:rsidRDefault="00000000" w:rsidRPr="00000000" w14:paraId="00000002">
      <w:pPr>
        <w:pageBreakBefore w:val="0"/>
        <w:spacing w:after="320" w:line="294.5454545454545" w:lineRule="auto"/>
        <w:jc w:val="center"/>
        <w:rPr>
          <w:b w:val="1"/>
          <w:color w:val="333333"/>
        </w:rPr>
      </w:pPr>
      <w:r w:rsidDel="00000000" w:rsidR="00000000" w:rsidRPr="00000000">
        <w:rPr>
          <w:b w:val="1"/>
          <w:color w:val="333333"/>
          <w:rtl w:val="0"/>
        </w:rPr>
        <w:t xml:space="preserve">July, 2019</w:t>
      </w:r>
    </w:p>
    <w:p w:rsidR="00000000" w:rsidDel="00000000" w:rsidP="00000000" w:rsidRDefault="00000000" w:rsidRPr="00000000" w14:paraId="00000003">
      <w:pPr>
        <w:pageBreakBefore w:val="0"/>
        <w:rPr>
          <w:i w:val="1"/>
          <w:color w:val="333333"/>
          <w:sz w:val="24"/>
          <w:szCs w:val="24"/>
        </w:rPr>
      </w:pPr>
      <w:r w:rsidDel="00000000" w:rsidR="00000000" w:rsidRPr="00000000">
        <w:rPr>
          <w:i w:val="1"/>
          <w:color w:val="333333"/>
          <w:sz w:val="24"/>
          <w:szCs w:val="24"/>
          <w:rtl w:val="0"/>
        </w:rPr>
        <w:t xml:space="preserve">Background</w:t>
      </w:r>
    </w:p>
    <w:p w:rsidR="00000000" w:rsidDel="00000000" w:rsidP="00000000" w:rsidRDefault="00000000" w:rsidRPr="00000000" w14:paraId="00000004">
      <w:pPr>
        <w:pageBreakBefore w:val="0"/>
        <w:rPr>
          <w:color w:val="333333"/>
          <w:sz w:val="24"/>
          <w:szCs w:val="24"/>
        </w:rPr>
      </w:pPr>
      <w:r w:rsidDel="00000000" w:rsidR="00000000" w:rsidRPr="00000000">
        <w:rPr>
          <w:i w:val="1"/>
          <w:color w:val="333333"/>
          <w:sz w:val="24"/>
          <w:szCs w:val="24"/>
          <w:rtl w:val="0"/>
        </w:rPr>
        <w:t xml:space="preserve">C</w:t>
      </w:r>
      <w:r w:rsidDel="00000000" w:rsidR="00000000" w:rsidRPr="00000000">
        <w:rPr>
          <w:i w:val="1"/>
          <w:color w:val="333333"/>
          <w:sz w:val="24"/>
          <w:szCs w:val="24"/>
          <w:rtl w:val="0"/>
        </w:rPr>
        <w:t xml:space="preserve">omputer Science Education</w:t>
      </w:r>
      <w:r w:rsidDel="00000000" w:rsidR="00000000" w:rsidRPr="00000000">
        <w:rPr>
          <w:color w:val="333333"/>
          <w:sz w:val="24"/>
          <w:szCs w:val="24"/>
          <w:rtl w:val="0"/>
        </w:rPr>
        <w:t xml:space="preserve"> requires a </w:t>
      </w:r>
      <w:commentRangeStart w:id="8"/>
      <w:r w:rsidDel="00000000" w:rsidR="00000000" w:rsidRPr="00000000">
        <w:rPr>
          <w:color w:val="333333"/>
          <w:sz w:val="24"/>
          <w:szCs w:val="24"/>
          <w:rtl w:val="0"/>
        </w:rPr>
        <w:t xml:space="preserve">uniform format for all abstracts</w:t>
      </w:r>
      <w:commentRangeEnd w:id="8"/>
      <w:r w:rsidDel="00000000" w:rsidR="00000000" w:rsidRPr="00000000">
        <w:commentReference w:id="8"/>
      </w:r>
      <w:r w:rsidDel="00000000" w:rsidR="00000000" w:rsidRPr="00000000">
        <w:rPr>
          <w:color w:val="333333"/>
          <w:sz w:val="24"/>
          <w:szCs w:val="24"/>
          <w:rtl w:val="0"/>
        </w:rPr>
        <w:t xml:space="preserve"> in order to highlight key aspects of your work for potential readers. I think this is a great idea that could improve the review process of ACM TOCE, </w:t>
      </w:r>
      <w:commentRangeStart w:id="9"/>
      <w:commentRangeStart w:id="10"/>
      <w:commentRangeStart w:id="11"/>
      <w:r w:rsidDel="00000000" w:rsidR="00000000" w:rsidRPr="00000000">
        <w:rPr>
          <w:color w:val="333333"/>
          <w:sz w:val="24"/>
          <w:szCs w:val="24"/>
          <w:rtl w:val="0"/>
        </w:rPr>
        <w:t xml:space="preserve">as well as make TOCE’s articles more readable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color w:val="333333"/>
          <w:sz w:val="24"/>
          <w:szCs w:val="24"/>
          <w:rtl w:val="0"/>
        </w:rPr>
        <w:t xml:space="preserve">. I invite you to review Computer Science Education’s abstract format. Please provide constructive feedback and comments. How can it be improved? I have given TOCE Board members “Suggesting” privileges to add comments and edits. I’ll keep this open until August 16, at which point I’ll email an update to the board. Thanks in advance for your participation!</w:t>
      </w:r>
    </w:p>
    <w:p w:rsidR="00000000" w:rsidDel="00000000" w:rsidP="00000000" w:rsidRDefault="00000000" w:rsidRPr="00000000" w14:paraId="00000005">
      <w:pPr>
        <w:pageBreakBefore w:val="0"/>
        <w:rPr>
          <w:color w:val="333333"/>
          <w:sz w:val="24"/>
          <w:szCs w:val="24"/>
        </w:rPr>
      </w:pPr>
      <w:r w:rsidDel="00000000" w:rsidR="00000000" w:rsidRPr="00000000">
        <w:rPr>
          <w:rtl w:val="0"/>
        </w:rPr>
      </w:r>
    </w:p>
    <w:p w:rsidR="00000000" w:rsidDel="00000000" w:rsidP="00000000" w:rsidRDefault="00000000" w:rsidRPr="00000000" w14:paraId="00000006">
      <w:pPr>
        <w:pageBreakBefore w:val="0"/>
        <w:rPr>
          <w:i w:val="1"/>
          <w:color w:val="333333"/>
          <w:sz w:val="24"/>
          <w:szCs w:val="24"/>
        </w:rPr>
      </w:pPr>
      <w:commentRangeStart w:id="12"/>
      <w:r w:rsidDel="00000000" w:rsidR="00000000" w:rsidRPr="00000000">
        <w:rPr>
          <w:i w:val="1"/>
          <w:color w:val="333333"/>
          <w:sz w:val="24"/>
          <w:szCs w:val="24"/>
          <w:rtl w:val="0"/>
        </w:rPr>
        <w:t xml:space="preserve">Structured</w:t>
      </w:r>
      <w:commentRangeEnd w:id="12"/>
      <w:r w:rsidDel="00000000" w:rsidR="00000000" w:rsidRPr="00000000">
        <w:commentReference w:id="12"/>
      </w:r>
      <w:r w:rsidDel="00000000" w:rsidR="00000000" w:rsidRPr="00000000">
        <w:rPr>
          <w:i w:val="1"/>
          <w:color w:val="333333"/>
          <w:sz w:val="24"/>
          <w:szCs w:val="24"/>
          <w:rtl w:val="0"/>
        </w:rPr>
        <w:t xml:space="preserve"> abstract (quoted directly from CSE website)</w:t>
      </w:r>
    </w:p>
    <w:p w:rsidR="00000000" w:rsidDel="00000000" w:rsidP="00000000" w:rsidRDefault="00000000" w:rsidRPr="00000000" w14:paraId="00000007">
      <w:pPr>
        <w:pageBreakBefore w:val="0"/>
        <w:rPr>
          <w:color w:val="333333"/>
          <w:sz w:val="24"/>
          <w:szCs w:val="24"/>
        </w:rPr>
      </w:pPr>
      <w:r w:rsidDel="00000000" w:rsidR="00000000" w:rsidRPr="00000000">
        <w:rPr>
          <w:color w:val="333333"/>
          <w:sz w:val="24"/>
          <w:szCs w:val="24"/>
          <w:rtl w:val="0"/>
        </w:rPr>
        <w:t xml:space="preserve">Each section of the structured abstract should be clearly indicated with a bold-faced heading at the start of the paragraph, and they should appear exactly in the order outlined below. For each section of the abstract, provide a brief description (about 2-3 sentences) that addresses the prompt. </w:t>
      </w:r>
    </w:p>
    <w:p w:rsidR="00000000" w:rsidDel="00000000" w:rsidP="00000000" w:rsidRDefault="00000000" w:rsidRPr="00000000" w14:paraId="00000008">
      <w:pPr>
        <w:pageBreakBefore w:val="0"/>
        <w:rPr>
          <w:color w:val="333333"/>
        </w:rPr>
      </w:pPr>
      <w:r w:rsidDel="00000000" w:rsidR="00000000" w:rsidRPr="00000000">
        <w:rPr>
          <w:rtl w:val="0"/>
        </w:rPr>
      </w:r>
    </w:p>
    <w:p w:rsidR="00000000" w:rsidDel="00000000" w:rsidP="00000000" w:rsidRDefault="00000000" w:rsidRPr="00000000" w14:paraId="00000009">
      <w:pPr>
        <w:pageBreakBefore w:val="0"/>
        <w:rPr>
          <w:color w:val="333333"/>
          <w:sz w:val="24"/>
          <w:szCs w:val="24"/>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commentRangeStart w:id="13"/>
      <w:commentRangeStart w:id="14"/>
      <w:commentRangeStart w:id="15"/>
      <w:commentRangeStart w:id="16"/>
      <w:commentRangeStart w:id="17"/>
      <w:commentRangeStart w:id="18"/>
      <w:commentRangeStart w:id="19"/>
      <w:r w:rsidDel="00000000" w:rsidR="00000000" w:rsidRPr="00000000">
        <w:rPr>
          <w:b w:val="1"/>
          <w:color w:val="333333"/>
          <w:sz w:val="24"/>
          <w:szCs w:val="24"/>
          <w:rtl w:val="0"/>
        </w:rPr>
        <w:t xml:space="preserve">Background and Context</w:t>
      </w:r>
      <w:r w:rsidDel="00000000" w:rsidR="00000000" w:rsidRPr="00000000">
        <w:rPr>
          <w:color w:val="333333"/>
          <w:sz w:val="24"/>
          <w:szCs w:val="24"/>
          <w:rtl w:val="0"/>
        </w:rPr>
        <w:t xml:space="preserve">:</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color w:val="333333"/>
          <w:sz w:val="24"/>
          <w:szCs w:val="24"/>
          <w:rtl w:val="0"/>
        </w:rPr>
        <w:t xml:space="preserve"> Describe the problem space you are working in and why the problem you are addressing is relevant and important for the CS education  community. It is helpful to capture details about the unit of analysis under study: who the intended learner is, what content is being learned, and where the learning is taking place. </w:t>
      </w:r>
    </w:p>
    <w:p w:rsidR="00000000" w:rsidDel="00000000" w:rsidP="00000000" w:rsidRDefault="00000000" w:rsidRPr="00000000" w14:paraId="0000000A">
      <w:pPr>
        <w:pageBreakBefore w:val="0"/>
        <w:rPr>
          <w:color w:val="333333"/>
          <w:sz w:val="24"/>
          <w:szCs w:val="24"/>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commentRangeStart w:id="20"/>
      <w:r w:rsidDel="00000000" w:rsidR="00000000" w:rsidRPr="00000000">
        <w:rPr>
          <w:b w:val="1"/>
          <w:color w:val="333333"/>
          <w:sz w:val="24"/>
          <w:szCs w:val="24"/>
          <w:rtl w:val="0"/>
        </w:rPr>
        <w:t xml:space="preserve">Objective</w:t>
      </w:r>
      <w:commentRangeEnd w:id="20"/>
      <w:r w:rsidDel="00000000" w:rsidR="00000000" w:rsidRPr="00000000">
        <w:commentReference w:id="20"/>
      </w:r>
      <w:r w:rsidDel="00000000" w:rsidR="00000000" w:rsidRPr="00000000">
        <w:rPr>
          <w:color w:val="333333"/>
          <w:sz w:val="24"/>
          <w:szCs w:val="24"/>
          <w:rtl w:val="0"/>
        </w:rPr>
        <w:t xml:space="preserve">: Plainly state what</w:t>
      </w:r>
      <w:commentRangeStart w:id="21"/>
      <w:r w:rsidDel="00000000" w:rsidR="00000000" w:rsidRPr="00000000">
        <w:rPr>
          <w:color w:val="333333"/>
          <w:sz w:val="24"/>
          <w:szCs w:val="24"/>
          <w:rtl w:val="0"/>
        </w:rPr>
        <w:t xml:space="preserve"> you</w:t>
      </w:r>
      <w:ins w:author="Felienne" w:id="0" w:date="2019-07-09T08:44:11Z">
        <w:r w:rsidDel="00000000" w:rsidR="00000000" w:rsidRPr="00000000">
          <w:rPr>
            <w:color w:val="333333"/>
            <w:sz w:val="24"/>
            <w:szCs w:val="24"/>
            <w:rtl w:val="0"/>
          </w:rPr>
          <w:t xml:space="preserve"> are</w:t>
        </w:r>
      </w:ins>
      <w:r w:rsidDel="00000000" w:rsidR="00000000" w:rsidRPr="00000000">
        <w:rPr>
          <w:color w:val="333333"/>
          <w:sz w:val="24"/>
          <w:szCs w:val="24"/>
          <w:rtl w:val="0"/>
        </w:rPr>
        <w:t xml:space="preserve"> trying </w:t>
      </w:r>
      <w:commentRangeEnd w:id="21"/>
      <w:r w:rsidDel="00000000" w:rsidR="00000000" w:rsidRPr="00000000">
        <w:commentReference w:id="21"/>
      </w:r>
      <w:r w:rsidDel="00000000" w:rsidR="00000000" w:rsidRPr="00000000">
        <w:rPr>
          <w:color w:val="333333"/>
          <w:sz w:val="24"/>
          <w:szCs w:val="24"/>
          <w:rtl w:val="0"/>
        </w:rPr>
        <w:t xml:space="preserve">to achieve or find out. For an empirical study, this may be formulated somewhat like a hypothesis; for a review article, you will want to capture the main goal of the review. </w:t>
      </w:r>
    </w:p>
    <w:p w:rsidR="00000000" w:rsidDel="00000000" w:rsidP="00000000" w:rsidRDefault="00000000" w:rsidRPr="00000000" w14:paraId="0000000B">
      <w:pPr>
        <w:pageBreakBefore w:val="0"/>
        <w:rPr>
          <w:color w:val="333333"/>
          <w:sz w:val="24"/>
          <w:szCs w:val="24"/>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commentRangeStart w:id="22"/>
      <w:commentRangeStart w:id="23"/>
      <w:r w:rsidDel="00000000" w:rsidR="00000000" w:rsidRPr="00000000">
        <w:rPr>
          <w:b w:val="1"/>
          <w:color w:val="333333"/>
          <w:sz w:val="24"/>
          <w:szCs w:val="24"/>
          <w:rtl w:val="0"/>
        </w:rPr>
        <w:t xml:space="preserve">Method</w:t>
      </w:r>
      <w:commentRangeEnd w:id="22"/>
      <w:r w:rsidDel="00000000" w:rsidR="00000000" w:rsidRPr="00000000">
        <w:commentReference w:id="22"/>
      </w:r>
      <w:commentRangeEnd w:id="23"/>
      <w:r w:rsidDel="00000000" w:rsidR="00000000" w:rsidRPr="00000000">
        <w:commentReference w:id="23"/>
      </w:r>
      <w:r w:rsidDel="00000000" w:rsidR="00000000" w:rsidRPr="00000000">
        <w:rPr>
          <w:color w:val="333333"/>
          <w:sz w:val="24"/>
          <w:szCs w:val="24"/>
          <w:rtl w:val="0"/>
        </w:rPr>
        <w:t xml:space="preserve">: Introduce the study design and methods you used for this work. For empirical studies, readers should have a good idea of the particular data collection and analysis techniques to be applied in the article. Use specific names for the methods you employ and avoid general descriptors like “statistical” or “</w:t>
      </w:r>
      <w:commentRangeStart w:id="24"/>
      <w:r w:rsidDel="00000000" w:rsidR="00000000" w:rsidRPr="00000000">
        <w:rPr>
          <w:color w:val="333333"/>
          <w:sz w:val="24"/>
          <w:szCs w:val="24"/>
          <w:rtl w:val="0"/>
        </w:rPr>
        <w:t xml:space="preserve">qualitative</w:t>
      </w:r>
      <w:commentRangeEnd w:id="24"/>
      <w:r w:rsidDel="00000000" w:rsidR="00000000" w:rsidRPr="00000000">
        <w:commentReference w:id="24"/>
      </w:r>
      <w:r w:rsidDel="00000000" w:rsidR="00000000" w:rsidRPr="00000000">
        <w:rPr>
          <w:color w:val="333333"/>
          <w:sz w:val="24"/>
          <w:szCs w:val="24"/>
          <w:rtl w:val="0"/>
        </w:rPr>
        <w:t xml:space="preserve">”. Review articles should describe how literature was identified and synthesized. (However, a formal meta-analysis procedure is not necessarily required for a high-quality review article.) </w:t>
      </w:r>
    </w:p>
    <w:p w:rsidR="00000000" w:rsidDel="00000000" w:rsidP="00000000" w:rsidRDefault="00000000" w:rsidRPr="00000000" w14:paraId="0000000C">
      <w:pPr>
        <w:pageBreakBefore w:val="0"/>
        <w:rPr>
          <w:color w:val="333333"/>
          <w:sz w:val="24"/>
          <w:szCs w:val="24"/>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b w:val="1"/>
          <w:color w:val="333333"/>
          <w:sz w:val="24"/>
          <w:szCs w:val="24"/>
          <w:rtl w:val="0"/>
        </w:rPr>
        <w:t xml:space="preserve">Findings</w:t>
      </w:r>
      <w:r w:rsidDel="00000000" w:rsidR="00000000" w:rsidRPr="00000000">
        <w:rPr>
          <w:color w:val="333333"/>
          <w:sz w:val="24"/>
          <w:szCs w:val="24"/>
          <w:rtl w:val="0"/>
        </w:rPr>
        <w:t xml:space="preserve">: Briefly state what you found, especially as it pertains to the objective stated earlier. </w:t>
      </w:r>
    </w:p>
    <w:p w:rsidR="00000000" w:rsidDel="00000000" w:rsidP="00000000" w:rsidRDefault="00000000" w:rsidRPr="00000000" w14:paraId="0000000D">
      <w:pPr>
        <w:pageBreakBefore w:val="0"/>
        <w:rPr>
          <w:sz w:val="24"/>
          <w:szCs w:val="24"/>
        </w:rPr>
      </w:pPr>
      <w:r w:rsidDel="00000000" w:rsidR="00000000" w:rsidRPr="00000000">
        <w:rPr>
          <w:rFonts w:ascii="Calibri" w:cs="Calibri" w:eastAsia="Calibri" w:hAnsi="Calibri"/>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commentRangeStart w:id="25"/>
      <w:commentRangeStart w:id="26"/>
      <w:commentRangeStart w:id="27"/>
      <w:commentRangeStart w:id="28"/>
      <w:r w:rsidDel="00000000" w:rsidR="00000000" w:rsidRPr="00000000">
        <w:rPr>
          <w:b w:val="1"/>
          <w:color w:val="333333"/>
          <w:sz w:val="24"/>
          <w:szCs w:val="24"/>
          <w:rtl w:val="0"/>
        </w:rPr>
        <w:t xml:space="preserve">Implications</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color w:val="333333"/>
          <w:sz w:val="24"/>
          <w:szCs w:val="24"/>
          <w:rtl w:val="0"/>
        </w:rPr>
        <w:t xml:space="preserve">: Identify 1-2 </w:t>
      </w:r>
      <w:commentRangeStart w:id="29"/>
      <w:r w:rsidDel="00000000" w:rsidR="00000000" w:rsidRPr="00000000">
        <w:rPr>
          <w:color w:val="333333"/>
          <w:sz w:val="24"/>
          <w:szCs w:val="24"/>
          <w:rtl w:val="0"/>
        </w:rPr>
        <w:t xml:space="preserve">implications or contributions</w:t>
      </w:r>
      <w:commentRangeEnd w:id="29"/>
      <w:r w:rsidDel="00000000" w:rsidR="00000000" w:rsidRPr="00000000">
        <w:commentReference w:id="29"/>
      </w:r>
      <w:r w:rsidDel="00000000" w:rsidR="00000000" w:rsidRPr="00000000">
        <w:rPr>
          <w:color w:val="333333"/>
          <w:sz w:val="24"/>
          <w:szCs w:val="24"/>
          <w:rtl w:val="0"/>
        </w:rPr>
        <w:t xml:space="preserve"> of this work for the CS Education research community within and/or beyond your specific study context. What do your findings above have to say about work in this field?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Hundhausen" w:id="25" w:date="2019-07-09T17:18:21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this labeled as"Contributions" so that authors are forced to clearly identify what they after contributing. I also think a statement of impact could be useful.</w:t>
      </w:r>
    </w:p>
  </w:comment>
  <w:comment w:author="Brett Becker" w:id="26" w:date="2019-07-09T22:59:16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the same thing before I read this comment Chris. I also see value in Gillian's comment of having both implications and contributions separately, but increasing the number of fields at some point will not be desirable.</w:t>
      </w:r>
    </w:p>
  </w:comment>
  <w:comment w:author="Mark Guzdial" w:id="27" w:date="2019-07-14T08:22:34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with this "forced" business?  Authors submit papers. If they do a good job, we accept them. If they don't, we send them back for revision or we reject them.  Language like "forced" suggests that we know where authors should go, what they should do, and how they should behave. I'd rather give authors creative license to surprise and impress 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want to direct authors to impact teacher practice, then you can impose a structure and "force" authors to do something. But then TOCE becomes a much less interesting place to publish.</w:t>
      </w:r>
    </w:p>
  </w:comment>
  <w:comment w:author="Gillian Smith" w:id="28" w:date="2019-07-16T16:58:38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a framing of the structured abstract prompts where an authors' answers to them helps them to advocate for their work prior to/during review. I don't think they need to be framed as punitive. I think it's safe to acknowledge that first manuscripts of truly excellent work can accidentally obscure or downplay contributions. The role of peer review is to *both* critique the quality of the scholarship and to help authors polish it to the point where it's clear to the eventual reader.</w:t>
      </w:r>
    </w:p>
  </w:comment>
  <w:comment w:author="Ben Shapiro" w:id="13" w:date="2019-07-09T05:38:05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splitting these</w:t>
      </w:r>
    </w:p>
  </w:comment>
  <w:comment w:author="Bonita Sharif" w:id="14" w:date="2019-07-09T13:08:43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just rename this to Context.</w:t>
      </w:r>
    </w:p>
  </w:comment>
  <w:comment w:author="Ben Shapiro" w:id="15" w:date="2019-07-09T14:12:50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concern is that the first part is about *scholarly* background, and the second part is about *enactment* context. These seem really different to me.</w:t>
      </w:r>
    </w:p>
  </w:comment>
  <w:comment w:author="Bonita Sharif" w:id="16" w:date="2019-07-09T14:31: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different. I was suggesting that we might not really need the background in the abstract. But we definitely need the context.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yes I see your point.  If we want to keep both, an example of what we want to put into Background and Context sections might be needed.  I can easily see people mixing things between these two categories.</w:t>
      </w:r>
    </w:p>
  </w:comment>
  <w:comment w:author="Ben Shapiro" w:id="17" w:date="2019-07-09T14:39:03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funny: I was thinking we don't need the context but we do need the background!!</w:t>
      </w:r>
    </w:p>
  </w:comment>
  <w:comment w:author="Bonita Sharif" w:id="18" w:date="2019-07-09T15:09:31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thinking of background as related work in the field. People can read the Related work section for that. While providing the context we do need to address some gap in related work so they are somehow intertwined.  I feel I am dissecting the words too much. ;)</w:t>
      </w:r>
    </w:p>
  </w:comment>
  <w:comment w:author="Ben Shapiro" w:id="19" w:date="2019-07-09T15:17:3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lian Smith" w:id="29" w:date="2019-07-09T19:42:21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different things. I'd rather see a clear statement of contribution, *followed by* a brief statement of what implications on the field might be. I don't think I'd want to see implications without contributions, or vice versa.</w:t>
      </w:r>
    </w:p>
  </w:comment>
  <w:comment w:author="Bonita Sharif" w:id="20" w:date="2019-07-09T13:11:15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Objectives?  to keep in line with Findings and Implications.  They are plural.</w:t>
      </w:r>
    </w:p>
  </w:comment>
  <w:comment w:author="Kathi Fisler" w:id="23" w:date="2019-07-09T11:55:37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directions here suggest this will take more than 2-3 sentences to cover what's being asked for.</w:t>
      </w:r>
    </w:p>
  </w:comment>
  <w:comment w:author="Amy Ko" w:id="8" w:date="2019-07-17T15:43:25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have noted in the comment threads, a structured abstract works well when it fits a positivist or positivist empirical paradigm, but breaks horribly for other forms of scholarship. Systems and tools contributions, novel arguments, literature reviews, novel theories, and novel design ideas would struggle to fit into this structure. Perhaps a middle ground is letting authors opt-in to the structured abstract, and letting associate editors make a judgement about enforcing it based on what the author's contributed. A negotiated model like this allows for structure where it's appropriate, but preserves freedom for where it's not.</w:t>
      </w:r>
    </w:p>
  </w:comment>
  <w:comment w:author="Bonita Sharif" w:id="22" w:date="2019-07-09T13:11:4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Methods? plural.</w:t>
      </w:r>
    </w:p>
  </w:comment>
  <w:comment w:author="Felienne" w:id="21" w:date="2019-07-09T08:44:2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informal maybe?</w:t>
      </w:r>
    </w:p>
  </w:comment>
  <w:comment w:author="Bonita Sharif" w:id="24" w:date="2019-07-09T13:17:14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add "grounded theory" or "mixed methods"</w:t>
      </w:r>
    </w:p>
  </w:comment>
  <w:comment w:author="Michal A" w:id="0" w:date="2019-07-09T09:24:44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I'm not in favor of a structured abstract. I'm also a member of the editorial board of IEEE-Transactions in Education, which also requires a structured abstract, and I find such abstracts less readable.  When I read a paper or an abstract of a paper, I want the authors to tell me a story, with a flow that makes sense, one thing leading to another, and I want to give them the freedom to tell the story as they see fit.  Of course, to make a long paper readable, it is necessary to cut it to sections and subsections, one cannot and should not avoid it. However, cutting an abstract, which is very short by definition and by requirement, to small pieces (five in this case) makes it looks more like a list than a short story with a natural flow. Even in the paper itself, I'm not in favor of dictating the exact partition to sections and subsections, their exact order, or the exact headlines. It's the authors' story to tell. That does not mean that there are no requirements whatsoever. It is clear that any paper (abstract and body) should include necessary components, as clearly detailed in the guidelines for authors.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area is flourishing, and that's great. It's great that there are two quality publishing venues, such as CSE and TOCE (I guess that most of us contribute to both of them, as authors and reviewers or AEs). Actually, I wish that there would be another one, so that the entire publishing arena of our community will be able to accommodate the constantly growing volume of quality research.  Naturally, different journals differ on many aspects. Personally, I appreciate this variability of the publishing arena.</w:t>
      </w:r>
    </w:p>
  </w:comment>
  <w:comment w:author="Kathi Fisler" w:id="1" w:date="2019-07-09T12:07:36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Responding as someone else who has been on IEEE-TOE with structured abstracts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IEEE-TOE, I really appreciated the move to structured abstracts because it helped signal to authors what sort of detail a suitable paper should have.  Does TOCE routinely get submissions that don't already cover these details in the introduction (somewhere)?  If so, that suggests there might be a real value to adding structured abstracts.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fence on the structured abstracts, though leaning towards them.  Echoing Michal, it feels more like metadata than a narrative summary. But, the narrative can just as well be in the introduction.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question is whether we see these are most useful for us, authors, readers, or reviewers. CSE seems to be using them more for readers, whereas IEEE-TOE uses them more for authors/reviewers.  What would our goal be?</w:t>
      </w:r>
    </w:p>
  </w:comment>
  <w:comment w:author="Bonita Sharif" w:id="2" w:date="2019-07-09T13:16:23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author and reader perspective, I see the value in structured abstracts as it forces the writer to be concise. It also helps in doing SLRs as it will be easy to spot the methods just from the abstract (given they are written well).  Having read too many papers where the abstract has little to do with what the paper is about, this will force authors to think about the real value of their work.</w:t>
      </w:r>
    </w:p>
  </w:comment>
  <w:comment w:author="Brett Becker" w:id="3" w:date="2019-07-09T23:05:53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agree that this will help with those conducting SLRs. I also think it would help those looking to conduct less systematic reviews, or simply collecting papers that fit certain specifications. Interestingly, this could allow for somewhat clean automatic parsing.</w:t>
      </w:r>
    </w:p>
  </w:comment>
  <w:comment w:author="Michal A" w:id="4" w:date="2019-07-12T21:21:47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I think that the roles of an abstract and an introduction  are very different. An introduction is always a part of the paper, whereas an abstract often stands alone, and among other things may help a potential reader decide whether to read the paper or not. For me, that's another reason to let the authors tell the story as they choose (again, the abstract should still adhere to guidelines, but these can detail the required information without dictating its organization).</w:t>
      </w:r>
    </w:p>
  </w:comment>
  <w:comment w:author="Michal A" w:id="5" w:date="2019-07-12T21:31:43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Bonita, an abstract should meet certain standards, I totally agree. As a reviewer and an AE, I comment on the abstract just as I comment on other parts of a paper. If I think it lacks an important piece of information or that it presents a misleading description of the paper, I believe it is my responsibility to draw the authors' attention to this.</w:t>
      </w:r>
    </w:p>
  </w:comment>
  <w:comment w:author="Mark Guzdial" w:id="6" w:date="2019-07-14T08:18:13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opposed to structured abstracts. It limits papers to those that fit that model.  I know of a fabulous paper appearing in this year's ICER that couldn't be described by this abstract format.  Amber Solomon's ICER paper from last year, where she analyzed a gesture taxonomy in science ed and connected it to observations in CS classrooms wouldn't fit well.  I'm working on a paper where I use three ed psych models for retention and connect them to CS Ed literature on retention.  Our TOCE paper summarizing six years of GaComputes wouldn't fit this model. For all of these, the "objective/method/findings" model is an uncomfortable fit.  CSE is going to a structured abstract format -- great. Please allow TOCE to continue to be a place to publish papers that don't fit the mold.</w:t>
      </w:r>
    </w:p>
  </w:comment>
  <w:comment w:author="Gillian Smith" w:id="7" w:date="2019-07-16T16:48:07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with Mark and Michal here. I think asking people questions such as this to help guide review is fine, if they feel free to be informal in response (and can say "my work doesn't quite fit this but..."). A mandatory abstract format can imply that there is One True Approach to scholarly inquiry, and I worry it risks us excluding otherwise exciting work.</w:t>
      </w:r>
    </w:p>
  </w:comment>
  <w:comment w:author="Gillian Smith" w:id="9" w:date="2019-07-09T20:00:15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I'd been assuming from the description below (which I read first) that this would be primarily used in the review process, to help AEs determine appropriate reviewers (overlapping expertise in method, background, and/or context), and to help reviewers understand what the authors are trying to communicate in their manuscript, as first submissions are often still a bit murky. Providing this kind of structure seems useful during the review process.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worry about making this something that is reader-facing is that it becomes harder to support edge-cases, or papers that we can't predict coming in that have the potential to reshape the field in ways we don't anticipate. What about papers that propose new methods? Research that is more exploratory or design-based than hypothesis driven? Research that is interdisciplinary and wants to speak to multiple communities, and they needed to pick one to publish 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these specific questions for a structured abstract could be fine in a review setting, where there is room for interpretation and a sense that the answer doesn't have to be ready for a broad readership, or that the answer can be stated more informally, knowing that it is explanatory and contextualizing text for reviewers. For broad readership, I think I would rather the author be able to craft their own abstract -- even if most choose to simply remove the subheadings and call it a day.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am overthinking. I just think that authors should be consciously craft a narrative for readers, and I dislike taking that away in favor of something that is required to be formulaic.</w:t>
      </w:r>
    </w:p>
  </w:comment>
  <w:comment w:author="Michal A" w:id="10" w:date="2019-07-12T21:32:2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Gillian, you illuminated another point that I did not think about when I wrote my comment above.</w:t>
      </w:r>
    </w:p>
  </w:comment>
  <w:comment w:author="Mark Guzdial" w:id="11" w:date="2019-07-14T08:19:0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Gillian's concerns.</w:t>
      </w:r>
    </w:p>
  </w:comment>
  <w:comment w:author="Bonita Sharif" w:id="12" w:date="2019-07-09T13:07:16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provide an approximate word length for the abstract? I feel that might be better used to gauge the length in addition to the sentence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