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EF5A" w14:textId="77777777" w:rsidR="005D12DB" w:rsidRDefault="0065534D">
      <w:pPr>
        <w:pStyle w:val="Titledocument"/>
        <w:rPr>
          <w:rFonts w:ascii="Times" w:eastAsia="Times" w:hAnsi="Times" w:cs="Times"/>
          <w:b w:val="0"/>
          <w:bCs w:val="0"/>
        </w:rPr>
      </w:pPr>
      <w:r>
        <w:t>Toward Justice-centered Computing Education: An Introduction  </w:t>
      </w:r>
    </w:p>
    <w:p w14:paraId="49E219A6" w14:textId="77777777" w:rsidR="005D12DB" w:rsidRDefault="005D12DB">
      <w:pPr>
        <w:pStyle w:val="Titledocument"/>
      </w:pPr>
    </w:p>
    <w:p w14:paraId="01FED9DD" w14:textId="77777777" w:rsidR="005D12DB" w:rsidRDefault="0065534D">
      <w:pPr>
        <w:pStyle w:val="ShortTitle"/>
      </w:pPr>
      <w:r>
        <w:t>Toward Justice-centered Computing Education</w:t>
      </w:r>
    </w:p>
    <w:p w14:paraId="28F89D9F" w14:textId="77777777" w:rsidR="005D12DB" w:rsidRDefault="0065534D">
      <w:pPr>
        <w:pStyle w:val="Subtitle"/>
      </w:pPr>
      <w:r>
        <w:t xml:space="preserve">An Introduction </w:t>
      </w:r>
    </w:p>
    <w:p w14:paraId="64C3A84A" w14:textId="77777777" w:rsidR="005D12DB" w:rsidRDefault="0065534D">
      <w:pPr>
        <w:pStyle w:val="Authors"/>
      </w:pPr>
      <w:r>
        <w:t>Michael Lachney</w:t>
      </w:r>
    </w:p>
    <w:p w14:paraId="411C1352" w14:textId="77777777" w:rsidR="005D12DB" w:rsidRDefault="0065534D">
      <w:pPr>
        <w:pStyle w:val="Affiliation"/>
      </w:pPr>
      <w:r>
        <w:t xml:space="preserve">College of Education, Michigan State University, </w:t>
      </w:r>
      <w:hyperlink r:id="rId7" w:history="1">
        <w:r>
          <w:rPr>
            <w:rStyle w:val="Hyperlink0"/>
          </w:rPr>
          <w:t>lachneym@msu.edu</w:t>
        </w:r>
      </w:hyperlink>
      <w:r>
        <w:t xml:space="preserve"> </w:t>
      </w:r>
    </w:p>
    <w:p w14:paraId="6D1E14F7" w14:textId="77777777" w:rsidR="005D12DB" w:rsidRDefault="0065534D">
      <w:pPr>
        <w:pStyle w:val="Authors"/>
      </w:pPr>
      <w:r>
        <w:t>Jean Ryoo</w:t>
      </w:r>
    </w:p>
    <w:p w14:paraId="36174250" w14:textId="77777777" w:rsidR="005D12DB" w:rsidRDefault="0065534D">
      <w:pPr>
        <w:pStyle w:val="Affiliation"/>
      </w:pPr>
      <w:r>
        <w:t xml:space="preserve">UCLA Center X, University of California Los Angelas, </w:t>
      </w:r>
      <w:hyperlink r:id="rId8" w:history="1">
        <w:r>
          <w:rPr>
            <w:rStyle w:val="Hyperlink0"/>
          </w:rPr>
          <w:t>jeanryoo@ucla.edu</w:t>
        </w:r>
      </w:hyperlink>
      <w:r>
        <w:t xml:space="preserve"> </w:t>
      </w:r>
    </w:p>
    <w:p w14:paraId="3557D732" w14:textId="77777777" w:rsidR="005D12DB" w:rsidRDefault="0065534D">
      <w:pPr>
        <w:pStyle w:val="Authors"/>
      </w:pPr>
      <w:r>
        <w:t>Rafi Santo</w:t>
      </w:r>
    </w:p>
    <w:p w14:paraId="05E774BB" w14:textId="77777777" w:rsidR="005D12DB" w:rsidRDefault="0065534D">
      <w:pPr>
        <w:pStyle w:val="Affiliation"/>
      </w:pPr>
      <w:r>
        <w:t xml:space="preserve">CSforAll, </w:t>
      </w:r>
      <w:hyperlink r:id="rId9" w:history="1">
        <w:r>
          <w:rPr>
            <w:rStyle w:val="Hyperlink0"/>
          </w:rPr>
          <w:t>rafi@csforall.org</w:t>
        </w:r>
      </w:hyperlink>
      <w:r>
        <w:t>*</w:t>
      </w:r>
    </w:p>
    <w:p w14:paraId="1B75DC10" w14:textId="28F59588" w:rsidR="005D12DB" w:rsidRDefault="0065534D">
      <w:pPr>
        <w:pStyle w:val="Abstract"/>
      </w:pPr>
      <w:del w:id="0" w:author="Hundhausen, Christopher" w:date="2021-10-05T12:41:00Z">
        <w:r w:rsidDel="002B467C">
          <w:delText>The directions we offer below for considering justice-centered computing education imply a broad array of problem-spaces, contexts, and communities that scholars, educators, technologists, and activists might engage with</w:delText>
        </w:r>
      </w:del>
      <w:r>
        <w:t xml:space="preserve">. In exploring and deepening the </w:t>
      </w:r>
      <w:r>
        <w:t>conversation around this project, the seven articles included in the first volume of this special issue employ diverse theoretical perspectives, methodologies, and frameworks, including but not limited to intersectionality, transformational justice, interc</w:t>
      </w:r>
      <w:r>
        <w:t>ultural computing, ethnocomputing, translanguaging, socially responsible computing, and institutional theory. Across them, rather than consensus on a narrow set of issues, we see the possibilities of a pluralistic and wide-ranging conversation about how we</w:t>
      </w:r>
      <w:r>
        <w:t xml:space="preserve"> might constitute the meanings of “justice-centered” within computing education, the tools that might be used to produce such meanings, and the actions that might address them.</w:t>
      </w:r>
    </w:p>
    <w:p w14:paraId="13881926" w14:textId="77777777" w:rsidR="005D12DB" w:rsidRDefault="0065534D">
      <w:pPr>
        <w:pStyle w:val="CCSDescription"/>
      </w:pPr>
      <w:r>
        <w:rPr>
          <w:sz w:val="16"/>
          <w:szCs w:val="16"/>
        </w:rPr>
        <w:t xml:space="preserve">CCS CONCEPTS </w:t>
      </w:r>
      <w:r>
        <w:t xml:space="preserve">• </w:t>
      </w:r>
      <w:r>
        <w:rPr>
          <w:b w:val="0"/>
          <w:bCs w:val="0"/>
        </w:rPr>
        <w:t xml:space="preserve">Social and Professional Topics • Professional Topics • Computer </w:t>
      </w:r>
      <w:r>
        <w:rPr>
          <w:b w:val="0"/>
          <w:bCs w:val="0"/>
        </w:rPr>
        <w:t>Science Education</w:t>
      </w:r>
    </w:p>
    <w:p w14:paraId="67397748" w14:textId="77777777" w:rsidR="005D12DB" w:rsidRDefault="0065534D">
      <w:pPr>
        <w:pStyle w:val="KeyWords"/>
        <w:rPr>
          <w:b/>
          <w:bCs/>
        </w:rPr>
      </w:pPr>
      <w:r>
        <w:rPr>
          <w:rStyle w:val="CCSHeadchar"/>
        </w:rPr>
        <w:t xml:space="preserve">Additional Keywords and Phrases: </w:t>
      </w:r>
      <w:r>
        <w:rPr>
          <w:sz w:val="16"/>
          <w:szCs w:val="16"/>
        </w:rPr>
        <w:t xml:space="preserve">Computer Science Education, Justice-centered Computing, Broadening Participation, Equity </w:t>
      </w:r>
    </w:p>
    <w:p w14:paraId="22A1F301" w14:textId="77777777" w:rsidR="005D12DB" w:rsidRDefault="0065534D">
      <w:pPr>
        <w:pStyle w:val="Head1"/>
        <w:numPr>
          <w:ilvl w:val="0"/>
          <w:numId w:val="2"/>
        </w:numPr>
      </w:pPr>
      <w:r>
        <w:t>Introduction</w:t>
      </w:r>
    </w:p>
    <w:p w14:paraId="39F42BC7" w14:textId="2A7FD639" w:rsidR="005D12DB" w:rsidRDefault="0065534D">
      <w:pPr>
        <w:pStyle w:val="PostHeadPara"/>
        <w:rPr>
          <w:shd w:val="clear" w:color="auto" w:fill="FFFFFF"/>
        </w:rPr>
      </w:pPr>
      <w:r>
        <w:rPr>
          <w:shd w:val="clear" w:color="auto" w:fill="FFFFFF"/>
        </w:rPr>
        <w:t xml:space="preserve">Welcome to the first of two volumes of the ACM Transactions on Computing Education’s special issue on </w:t>
      </w:r>
      <w:r>
        <w:rPr>
          <w:shd w:val="clear" w:color="auto" w:fill="FFFFFF"/>
        </w:rPr>
        <w:t>“Justice-centered Computing Education.” The call for this special issue has less to do with the need to create a specific, singular definition for clarifying what we mean by the title [13] and more to do with the fact that computing—and thus computing educ</w:t>
      </w:r>
      <w:r>
        <w:rPr>
          <w:shd w:val="clear" w:color="auto" w:fill="FFFFFF"/>
        </w:rPr>
        <w:t>ation—is implicated in the crises and injustices that permeate life on Earth in the early 21st-century: environmental destruction, state surveillance, disinformation, right-wing extremism, mass immigrant detention, the prison-industrial complex, financiali</w:t>
      </w:r>
      <w:r>
        <w:rPr>
          <w:shd w:val="clear" w:color="auto" w:fill="FFFFFF"/>
        </w:rPr>
        <w:t>zation, police militarization, labor exploitation, and many others. These types of sociotechnical and macro-ethical issues</w:t>
      </w:r>
      <w:del w:id="1" w:author="Hundhausen, Christopher" w:date="2021-10-05T12:41:00Z">
        <w:r w:rsidDel="002B467C">
          <w:rPr>
            <w:shd w:val="clear" w:color="auto" w:fill="FFFFFF"/>
          </w:rPr>
          <w:delText>--</w:delText>
        </w:r>
      </w:del>
      <w:ins w:id="2" w:author="Hundhausen, Christopher" w:date="2021-10-05T12:41:00Z">
        <w:r w:rsidR="002B467C">
          <w:rPr>
            <w:shd w:val="clear" w:color="auto" w:fill="FFFFFF"/>
          </w:rPr>
          <w:t>—</w:t>
        </w:r>
      </w:ins>
      <w:proofErr w:type="gramStart"/>
      <w:r>
        <w:rPr>
          <w:shd w:val="clear" w:color="auto" w:fill="FFFFFF"/>
        </w:rPr>
        <w:t>i.e.</w:t>
      </w:r>
      <w:proofErr w:type="gramEnd"/>
      <w:r>
        <w:rPr>
          <w:shd w:val="clear" w:color="auto" w:fill="FFFFFF"/>
        </w:rPr>
        <w:t xml:space="preserve"> issues not easily shaped by individual decision-making or action—are not easy or straightforward to confront in computing educa</w:t>
      </w:r>
      <w:r>
        <w:rPr>
          <w:shd w:val="clear" w:color="auto" w:fill="FFFFFF"/>
        </w:rPr>
        <w:t>tion [43]. Double binds abound. Consider, for example, how increasing the amount of technology in schools that serve marginalized communities of color in the United State may be seen as nominally beginning to right wrongs of White supremacy and wealth ineq</w:t>
      </w:r>
      <w:r>
        <w:rPr>
          <w:shd w:val="clear" w:color="auto" w:fill="FFFFFF"/>
        </w:rPr>
        <w:t>ualities, but will also harm animal (including human), plant, and environmental health</w:t>
      </w:r>
      <w:del w:id="3" w:author="Hundhausen, Christopher" w:date="2021-10-05T12:42:00Z">
        <w:r w:rsidDel="002B467C">
          <w:rPr>
            <w:shd w:val="clear" w:color="auto" w:fill="FFFFFF"/>
          </w:rPr>
          <w:delText>--</w:delText>
        </w:r>
      </w:del>
      <w:ins w:id="4" w:author="Hundhausen, Christopher" w:date="2021-10-05T12:42:00Z">
        <w:r w:rsidR="002B467C">
          <w:rPr>
            <w:shd w:val="clear" w:color="auto" w:fill="FFFFFF"/>
          </w:rPr>
          <w:t>(</w:t>
        </w:r>
      </w:ins>
      <w:r>
        <w:rPr>
          <w:shd w:val="clear" w:color="auto" w:fill="FFFFFF"/>
        </w:rPr>
        <w:t>disproportionately in poor Black and Brown countries</w:t>
      </w:r>
      <w:ins w:id="5" w:author="Hundhausen, Christopher" w:date="2021-10-05T12:42:00Z">
        <w:r w:rsidR="002B467C">
          <w:rPr>
            <w:shd w:val="clear" w:color="auto" w:fill="FFFFFF"/>
          </w:rPr>
          <w:t>)</w:t>
        </w:r>
      </w:ins>
      <w:del w:id="6" w:author="Hundhausen, Christopher" w:date="2021-10-05T12:42:00Z">
        <w:r w:rsidDel="002B467C">
          <w:rPr>
            <w:shd w:val="clear" w:color="auto" w:fill="FFFFFF"/>
          </w:rPr>
          <w:delText>--</w:delText>
        </w:r>
      </w:del>
      <w:ins w:id="7" w:author="Hundhausen, Christopher" w:date="2021-10-05T12:42:00Z">
        <w:r w:rsidR="002B467C">
          <w:rPr>
            <w:shd w:val="clear" w:color="auto" w:fill="FFFFFF"/>
          </w:rPr>
          <w:t xml:space="preserve"> </w:t>
        </w:r>
      </w:ins>
      <w:r>
        <w:rPr>
          <w:shd w:val="clear" w:color="auto" w:fill="FFFFFF"/>
        </w:rPr>
        <w:t>as this same technology ends up in electronic waste dumps. Similarly, broadening participation efforts may seek to</w:t>
      </w:r>
      <w:r>
        <w:rPr>
          <w:shd w:val="clear" w:color="auto" w:fill="FFFFFF"/>
        </w:rPr>
        <w:t xml:space="preserve"> support immigrant children’s interest in pursuing work in technology fields, but these same fields are deeply implicated in the development of sociotechnical systems that contribute to state violence against immigrant families. </w:t>
      </w:r>
    </w:p>
    <w:p w14:paraId="67D8994A" w14:textId="77777777" w:rsidR="002B467C" w:rsidRDefault="0065534D">
      <w:pPr>
        <w:pStyle w:val="PostHeadPara"/>
        <w:rPr>
          <w:ins w:id="8" w:author="Hundhausen, Christopher" w:date="2021-10-05T12:43:00Z"/>
          <w:shd w:val="clear" w:color="auto" w:fill="FFFFFF"/>
        </w:rPr>
      </w:pPr>
      <w:r>
        <w:rPr>
          <w:rFonts w:ascii="Times" w:eastAsia="Times" w:hAnsi="Times" w:cs="Times"/>
          <w:sz w:val="24"/>
          <w:szCs w:val="24"/>
          <w:shd w:val="clear" w:color="auto" w:fill="FFFFFF"/>
        </w:rPr>
        <w:lastRenderedPageBreak/>
        <w:tab/>
      </w:r>
      <w:r>
        <w:rPr>
          <w:shd w:val="clear" w:color="auto" w:fill="FFFFFF"/>
        </w:rPr>
        <w:t>As these examples help to</w:t>
      </w:r>
      <w:r>
        <w:rPr>
          <w:shd w:val="clear" w:color="auto" w:fill="FFFFFF"/>
        </w:rPr>
        <w:t xml:space="preserve"> illuminate, we cannot narrow the issues within computing to those of equitable access or participation if we desire to orient computing and computing education toward justice goals; we need systemic understandings of the historical realities, power dynami</w:t>
      </w:r>
      <w:r>
        <w:rPr>
          <w:shd w:val="clear" w:color="auto" w:fill="FFFFFF"/>
        </w:rPr>
        <w:t>cs, and material conditions that produce injustices, as well as how computing is implicated in them. And we must go further still; we also need justice-centered visions of change with associated strategies and tactics to support researchers, technologists,</w:t>
      </w:r>
      <w:r>
        <w:rPr>
          <w:shd w:val="clear" w:color="auto" w:fill="FFFFFF"/>
        </w:rPr>
        <w:t xml:space="preserve"> and educators in working within and challenging systems of oppression and domination. As we argue below, these should be grounded in dynamic and solidaristic coalition building efforts across different communities based on compassion, respect, and love fo</w:t>
      </w:r>
      <w:r>
        <w:rPr>
          <w:shd w:val="clear" w:color="auto" w:fill="FFFFFF"/>
        </w:rPr>
        <w:t xml:space="preserve">r other people. Toward these goals, we think that the late political commentator Michael Brooks sums up our position well when he said: </w:t>
      </w:r>
      <w:r>
        <w:rPr>
          <w:color w:val="191919"/>
          <w:shd w:val="clear" w:color="auto" w:fill="FFFFFF"/>
        </w:rPr>
        <w:t>“be ruthless with systems, be kind to people” [4].</w:t>
      </w:r>
      <w:r>
        <w:rPr>
          <w:shd w:val="clear" w:color="auto" w:fill="FFFFFF"/>
        </w:rPr>
        <w:t xml:space="preserve"> </w:t>
      </w:r>
    </w:p>
    <w:p w14:paraId="674056E5" w14:textId="75841E22" w:rsidR="005D12DB" w:rsidRDefault="0065534D" w:rsidP="002B467C">
      <w:pPr>
        <w:pStyle w:val="PostHeadPara"/>
        <w:ind w:firstLine="240"/>
        <w:rPr>
          <w:rFonts w:ascii="Times" w:eastAsia="Times" w:hAnsi="Times" w:cs="Times"/>
          <w:sz w:val="24"/>
          <w:szCs w:val="24"/>
          <w:shd w:val="clear" w:color="auto" w:fill="FFFFFF"/>
        </w:rPr>
        <w:pPrChange w:id="9" w:author="Hundhausen, Christopher" w:date="2021-10-05T12:43:00Z">
          <w:pPr>
            <w:pStyle w:val="PostHeadPara"/>
          </w:pPr>
        </w:pPrChange>
      </w:pPr>
      <w:proofErr w:type="gramStart"/>
      <w:r>
        <w:rPr>
          <w:shd w:val="clear" w:color="auto" w:fill="FFFFFF"/>
        </w:rPr>
        <w:t>With this in mind, justice-centered</w:t>
      </w:r>
      <w:proofErr w:type="gramEnd"/>
      <w:r>
        <w:rPr>
          <w:shd w:val="clear" w:color="auto" w:fill="FFFFFF"/>
        </w:rPr>
        <w:t xml:space="preserve"> computing must be grounded in critique that is both outward and inward: outwardly grappling with how computing is intertwined with systems of oppression and domination that make healthy and meaningful living difficult w</w:t>
      </w:r>
      <w:r>
        <w:rPr>
          <w:shd w:val="clear" w:color="auto" w:fill="FFFFFF"/>
        </w:rPr>
        <w:t>hile</w:t>
      </w:r>
      <w:del w:id="10" w:author="Hundhausen, Christopher" w:date="2021-10-05T12:44:00Z">
        <w:r w:rsidDel="002B467C">
          <w:rPr>
            <w:shd w:val="clear" w:color="auto" w:fill="FFFFFF"/>
          </w:rPr>
          <w:delText>,</w:delText>
        </w:r>
      </w:del>
      <w:r>
        <w:rPr>
          <w:shd w:val="clear" w:color="auto" w:fill="FFFFFF"/>
        </w:rPr>
        <w:t xml:space="preserve"> inwardly</w:t>
      </w:r>
      <w:del w:id="11" w:author="Hundhausen, Christopher" w:date="2021-10-05T12:44:00Z">
        <w:r w:rsidDel="002B467C">
          <w:rPr>
            <w:shd w:val="clear" w:color="auto" w:fill="FFFFFF"/>
          </w:rPr>
          <w:delText>,</w:delText>
        </w:r>
      </w:del>
      <w:r>
        <w:rPr>
          <w:shd w:val="clear" w:color="auto" w:fill="FFFFFF"/>
        </w:rPr>
        <w:t xml:space="preserve"> acknowledging that there is no purity position outside of these systems that we, who are invested in computing education, can easily access. Once we put purity aside and embrace the contradictions that trying to be justice-centered in compu</w:t>
      </w:r>
      <w:r>
        <w:rPr>
          <w:shd w:val="clear" w:color="auto" w:fill="FFFFFF"/>
        </w:rPr>
        <w:t xml:space="preserve">ting education brings with it, a humbleness can emerge to help us try </w:t>
      </w:r>
      <w:del w:id="12" w:author="Hundhausen, Christopher" w:date="2021-10-05T12:44:00Z">
        <w:r w:rsidDel="002B467C">
          <w:rPr>
            <w:shd w:val="clear" w:color="auto" w:fill="FFFFFF"/>
          </w:rPr>
          <w:delText xml:space="preserve">and </w:delText>
        </w:r>
      </w:del>
      <w:ins w:id="13" w:author="Hundhausen, Christopher" w:date="2021-10-05T12:44:00Z">
        <w:r w:rsidR="002B467C">
          <w:rPr>
            <w:shd w:val="clear" w:color="auto" w:fill="FFFFFF"/>
          </w:rPr>
          <w:t>to</w:t>
        </w:r>
        <w:r w:rsidR="002B467C">
          <w:rPr>
            <w:shd w:val="clear" w:color="auto" w:fill="FFFFFF"/>
          </w:rPr>
          <w:t xml:space="preserve"> </w:t>
        </w:r>
      </w:ins>
      <w:r>
        <w:rPr>
          <w:shd w:val="clear" w:color="auto" w:fill="FFFFFF"/>
        </w:rPr>
        <w:t>direct computing power, education, expertise, and knowledge toward supporting and serving justice projects. The goal is to embrace this position, all the while knowing the limitation</w:t>
      </w:r>
      <w:r>
        <w:rPr>
          <w:shd w:val="clear" w:color="auto" w:fill="FFFFFF"/>
        </w:rPr>
        <w:t xml:space="preserve">s and partiality of computing, computers, and computational knowledge: these must be understood as only some of the threads in larger tapestries that take many hands (not to mention leafs, branches, mycelia, microbes, fins, claws, and paws!) to create and </w:t>
      </w:r>
      <w:r>
        <w:rPr>
          <w:shd w:val="clear" w:color="auto" w:fill="FFFFFF"/>
        </w:rPr>
        <w:t>maintain. </w:t>
      </w:r>
    </w:p>
    <w:p w14:paraId="2A5274B9" w14:textId="77777777" w:rsidR="005D12DB" w:rsidRDefault="0065534D">
      <w:pPr>
        <w:pStyle w:val="Para"/>
        <w:rPr>
          <w:rFonts w:ascii="Times" w:eastAsia="Times" w:hAnsi="Times" w:cs="Times"/>
          <w:sz w:val="24"/>
          <w:szCs w:val="24"/>
          <w:shd w:val="clear" w:color="auto" w:fill="FFFFFF"/>
        </w:rPr>
      </w:pPr>
      <w:r>
        <w:rPr>
          <w:rFonts w:ascii="Times" w:eastAsia="Times" w:hAnsi="Times" w:cs="Times"/>
          <w:sz w:val="24"/>
          <w:szCs w:val="24"/>
          <w:shd w:val="clear" w:color="auto" w:fill="FFFFFF"/>
        </w:rPr>
        <w:tab/>
      </w:r>
      <w:r>
        <w:rPr>
          <w:shd w:val="clear" w:color="auto" w:fill="FFFFFF"/>
        </w:rPr>
        <w:t>Of course, we do not mean to negate the powerful and unique contributions that computation offers to the communities out of which these tapestries are woven. Just as computing can contribute to injustices, it can also link up with justice-cente</w:t>
      </w:r>
      <w:r>
        <w:rPr>
          <w:shd w:val="clear" w:color="auto" w:fill="FFFFFF"/>
        </w:rPr>
        <w:t>red projects. As Cueponcaxochitl D. Moreno Sandoval reminds us, computing power contributed to the globalization trade policies of NAFTA while also being utilized by the Zapatistas in Chiapas to spread awareness about their fights against those same polici</w:t>
      </w:r>
      <w:r>
        <w:rPr>
          <w:shd w:val="clear" w:color="auto" w:fill="FFFFFF"/>
        </w:rPr>
        <w:t>es [49]. The potentialities of computational flexibility and modularity make computing, computer devices, and computational thinking important means to help trade conceptual and material resources between social worlds and epistemic cultures. We maintain t</w:t>
      </w:r>
      <w:r>
        <w:rPr>
          <w:shd w:val="clear" w:color="auto" w:fill="FFFFFF"/>
        </w:rPr>
        <w:t>hat justice-centered computing can use these affordances and the ubiquity of computing to address local community needs, concerns, and issues. Allow us to consider some examples. </w:t>
      </w:r>
    </w:p>
    <w:p w14:paraId="38549567" w14:textId="7FE6A4C5" w:rsidR="005D12DB" w:rsidRDefault="0065534D">
      <w:pPr>
        <w:pStyle w:val="Para"/>
      </w:pPr>
      <w:r>
        <w:rPr>
          <w:rFonts w:ascii="Times" w:eastAsia="Times" w:hAnsi="Times" w:cs="Times"/>
          <w:sz w:val="24"/>
          <w:szCs w:val="24"/>
          <w:shd w:val="clear" w:color="auto" w:fill="FFFFFF"/>
        </w:rPr>
        <w:tab/>
      </w:r>
      <w:r>
        <w:rPr>
          <w:shd w:val="clear" w:color="auto" w:fill="FFFFFF"/>
        </w:rPr>
        <w:t>We the People of Detroit Community Research Collective (WPD CRC) (</w:t>
      </w:r>
      <w:hyperlink r:id="rId10" w:history="1">
        <w:r>
          <w:rPr>
            <w:rStyle w:val="Hyperlink1"/>
          </w:rPr>
          <w:t>wethepeopleofdetroit.com</w:t>
        </w:r>
      </w:hyperlink>
      <w:r>
        <w:rPr>
          <w:rStyle w:val="None"/>
          <w:shd w:val="clear" w:color="auto" w:fill="FFFFFF"/>
        </w:rPr>
        <w:t xml:space="preserve">) is a community-based, citizen-science grassroots organization that brings together activists, academics, designers, and researchers to inform people about and fight against the negative </w:t>
      </w:r>
      <w:r>
        <w:rPr>
          <w:rStyle w:val="None"/>
          <w:shd w:val="clear" w:color="auto" w:fill="FFFFFF"/>
        </w:rPr>
        <w:t>impacts of austerity policies, Emergency Management regimes, and privatization on Black and Brown communities in Detroit. Their 2016 book</w:t>
      </w:r>
      <w:r>
        <w:rPr>
          <w:rStyle w:val="None"/>
          <w:i/>
          <w:iCs/>
          <w:shd w:val="clear" w:color="auto" w:fill="FFFFFF"/>
        </w:rPr>
        <w:t xml:space="preserve"> Mapping the Water Crisis: The Dismantling of </w:t>
      </w:r>
      <w:proofErr w:type="gramStart"/>
      <w:r>
        <w:rPr>
          <w:rStyle w:val="None"/>
          <w:i/>
          <w:iCs/>
          <w:shd w:val="clear" w:color="auto" w:fill="FFFFFF"/>
        </w:rPr>
        <w:t>African-American</w:t>
      </w:r>
      <w:proofErr w:type="gramEnd"/>
      <w:r>
        <w:rPr>
          <w:rStyle w:val="None"/>
          <w:i/>
          <w:iCs/>
          <w:shd w:val="clear" w:color="auto" w:fill="FFFFFF"/>
        </w:rPr>
        <w:t xml:space="preserve"> Neighborhoods in Detroit </w:t>
      </w:r>
      <w:r>
        <w:rPr>
          <w:rStyle w:val="None"/>
          <w:shd w:val="clear" w:color="auto" w:fill="FFFFFF"/>
        </w:rPr>
        <w:t>acts as a critical counter-narr</w:t>
      </w:r>
      <w:r>
        <w:rPr>
          <w:rStyle w:val="None"/>
          <w:shd w:val="clear" w:color="auto" w:fill="FFFFFF"/>
        </w:rPr>
        <w:t>ative against the neoliberal status quo through the use of data visualizations that help to illustrate how residential water shut offs across the city disproportionately restricted water access to Black communities [76]. In another example, Kwame Porter Ro</w:t>
      </w:r>
      <w:r>
        <w:rPr>
          <w:rStyle w:val="None"/>
          <w:shd w:val="clear" w:color="auto" w:fill="FFFFFF"/>
        </w:rPr>
        <w:t>binson and colleagues have been studying and experimenting with machine learning algorithms that can help distinguish between authentic and fake kente cloth in West Africa. Acknowledging how imported fake kente has restricted economic access for kente arti</w:t>
      </w:r>
      <w:r>
        <w:rPr>
          <w:rStyle w:val="None"/>
          <w:shd w:val="clear" w:color="auto" w:fill="FFFFFF"/>
        </w:rPr>
        <w:t xml:space="preserve">sans, their goal is to support tourists in making consumer decisions that direct money toward the local artisan economy [60]. Consider one more case. Raquel Velho and colleagues paired computing modeling methods from </w:t>
      </w:r>
      <w:commentRangeStart w:id="14"/>
      <w:r>
        <w:rPr>
          <w:rStyle w:val="None"/>
          <w:shd w:val="clear" w:color="auto" w:fill="FFFFFF"/>
        </w:rPr>
        <w:t xml:space="preserve">bi-mechanical </w:t>
      </w:r>
      <w:commentRangeEnd w:id="14"/>
      <w:r w:rsidR="002B467C">
        <w:rPr>
          <w:rStyle w:val="CommentReference"/>
          <w:rFonts w:ascii="Times New Roman" w:eastAsia="Arial Unicode MS" w:hAnsi="Times New Roman" w:cs="Times New Roman"/>
          <w:color w:val="auto"/>
        </w:rPr>
        <w:commentReference w:id="14"/>
      </w:r>
      <w:r>
        <w:rPr>
          <w:rStyle w:val="None"/>
          <w:shd w:val="clear" w:color="auto" w:fill="FFFFFF"/>
        </w:rPr>
        <w:t>engineering with social s</w:t>
      </w:r>
      <w:r>
        <w:rPr>
          <w:rStyle w:val="None"/>
          <w:shd w:val="clear" w:color="auto" w:fill="FFFFFF"/>
        </w:rPr>
        <w:t>cience research to study the weak points in accessibility designs for public transportation [74]. Upon showing “accessibility regulation still straining the bodies of wheelchair users and causing harm” they urge policy makers to move beyond static “solutio</w:t>
      </w:r>
      <w:r>
        <w:rPr>
          <w:rStyle w:val="None"/>
          <w:shd w:val="clear" w:color="auto" w:fill="FFFFFF"/>
        </w:rPr>
        <w:t xml:space="preserve">ns” and instead engage in ongoing conversations and iterative design with disabled people to constantly improve public transportation infrastructure [4].  These are just some of the proliferating examples </w:t>
      </w:r>
      <w:del w:id="15" w:author="Chris Hundhausen" w:date="2021-10-05T12:47:00Z">
        <w:r w:rsidDel="002B467C">
          <w:rPr>
            <w:rStyle w:val="None"/>
            <w:shd w:val="clear" w:color="auto" w:fill="FFFFFF"/>
          </w:rPr>
          <w:delText xml:space="preserve">for </w:delText>
        </w:r>
      </w:del>
      <w:ins w:id="16" w:author="Chris Hundhausen" w:date="2021-10-05T12:47:00Z">
        <w:r w:rsidR="002B467C">
          <w:rPr>
            <w:rStyle w:val="None"/>
            <w:shd w:val="clear" w:color="auto" w:fill="FFFFFF"/>
          </w:rPr>
          <w:t>of</w:t>
        </w:r>
        <w:r w:rsidR="002B467C">
          <w:rPr>
            <w:rStyle w:val="None"/>
            <w:shd w:val="clear" w:color="auto" w:fill="FFFFFF"/>
          </w:rPr>
          <w:t xml:space="preserve"> </w:t>
        </w:r>
      </w:ins>
      <w:r>
        <w:rPr>
          <w:rStyle w:val="None"/>
          <w:shd w:val="clear" w:color="auto" w:fill="FFFFFF"/>
        </w:rPr>
        <w:t xml:space="preserve">how computing and computing expertise can help </w:t>
      </w:r>
      <w:r>
        <w:rPr>
          <w:rStyle w:val="None"/>
          <w:shd w:val="clear" w:color="auto" w:fill="FFFFFF"/>
        </w:rPr>
        <w:t xml:space="preserve">to challenge inequitable and unjust material conditions of people’s lives. What they each show is that computing does not become an </w:t>
      </w:r>
      <w:proofErr w:type="gramStart"/>
      <w:r>
        <w:rPr>
          <w:rStyle w:val="None"/>
          <w:shd w:val="clear" w:color="auto" w:fill="FFFFFF"/>
        </w:rPr>
        <w:t>end in itself, but</w:t>
      </w:r>
      <w:proofErr w:type="gramEnd"/>
      <w:r>
        <w:rPr>
          <w:rStyle w:val="None"/>
          <w:shd w:val="clear" w:color="auto" w:fill="FFFFFF"/>
        </w:rPr>
        <w:t xml:space="preserve"> a means to support a larger justice project. But what about computing education?</w:t>
      </w:r>
    </w:p>
    <w:p w14:paraId="1FF4731A" w14:textId="77777777" w:rsidR="005D12DB" w:rsidRDefault="0065534D">
      <w:pPr>
        <w:pStyle w:val="Head1"/>
        <w:numPr>
          <w:ilvl w:val="0"/>
          <w:numId w:val="2"/>
        </w:numPr>
      </w:pPr>
      <w:r>
        <w:t>Understanding the Limits</w:t>
      </w:r>
      <w:r>
        <w:t xml:space="preserve"> of Broadening Participation Through a Justice-centered Lens </w:t>
      </w:r>
    </w:p>
    <w:p w14:paraId="7FF06862" w14:textId="77777777" w:rsidR="005D12DB" w:rsidRDefault="0065534D">
      <w:pPr>
        <w:pStyle w:val="PostHeadPara"/>
        <w:rPr>
          <w:rStyle w:val="None"/>
          <w:shd w:val="clear" w:color="auto" w:fill="FFFFFF"/>
        </w:rPr>
      </w:pPr>
      <w:r>
        <w:rPr>
          <w:rStyle w:val="None"/>
          <w:shd w:val="clear" w:color="auto" w:fill="FFFFFF"/>
        </w:rPr>
        <w:t xml:space="preserve">Probably the most prominent area to find justice-centered research and practice within the computer education community is broadening participation in computing (BPC). This work has appeared at </w:t>
      </w:r>
      <w:r>
        <w:rPr>
          <w:rStyle w:val="None"/>
          <w:shd w:val="clear" w:color="auto" w:fill="FFFFFF"/>
        </w:rPr>
        <w:t xml:space="preserve">the intersections of culturally responsive computing [65], critical digital literacies [26], STEAM education [7], techno-social activism [65], ethnocomputing [37], anti-racist pedagogy [29], techno-vernacular creativity [27], abolitionist computer science </w:t>
      </w:r>
      <w:r>
        <w:rPr>
          <w:rStyle w:val="None"/>
          <w:shd w:val="clear" w:color="auto" w:fill="FFFFFF"/>
        </w:rPr>
        <w:t xml:space="preserve">education [35], decolonizing educational technologies [19], and other forms of justice-centered research. Unsurprisingly, much of the work represented in this special issue speaks to BPC concerns. </w:t>
      </w:r>
      <w:proofErr w:type="gramStart"/>
      <w:r>
        <w:rPr>
          <w:rStyle w:val="None"/>
          <w:shd w:val="clear" w:color="auto" w:fill="FFFFFF"/>
        </w:rPr>
        <w:t>But,</w:t>
      </w:r>
      <w:proofErr w:type="gramEnd"/>
      <w:r>
        <w:rPr>
          <w:rStyle w:val="None"/>
          <w:shd w:val="clear" w:color="auto" w:fill="FFFFFF"/>
        </w:rPr>
        <w:t xml:space="preserve"> we want to point out that because of the ways that  BP</w:t>
      </w:r>
      <w:r>
        <w:rPr>
          <w:rStyle w:val="None"/>
          <w:shd w:val="clear" w:color="auto" w:fill="FFFFFF"/>
        </w:rPr>
        <w:t>C funding and research goals have been defined in the United States--locating the problem as deficient  students, defending a curriculum formed by military and corporate influences, among other conditions--BPC has become culturally hegemonic.</w:t>
      </w:r>
    </w:p>
    <w:p w14:paraId="44E183CB" w14:textId="77777777" w:rsidR="005D12DB" w:rsidRDefault="0065534D">
      <w:pPr>
        <w:pStyle w:val="PostHeadPara"/>
        <w:rPr>
          <w:rStyle w:val="None"/>
          <w:rFonts w:ascii="Times" w:eastAsia="Times" w:hAnsi="Times" w:cs="Times"/>
          <w:sz w:val="24"/>
          <w:szCs w:val="24"/>
          <w:shd w:val="clear" w:color="auto" w:fill="FFFFFF"/>
        </w:rPr>
      </w:pPr>
      <w:r>
        <w:rPr>
          <w:rStyle w:val="None"/>
          <w:shd w:val="clear" w:color="auto" w:fill="FFFFFF"/>
        </w:rPr>
        <w:tab/>
      </w:r>
      <w:r>
        <w:rPr>
          <w:rStyle w:val="None"/>
          <w:shd w:val="clear" w:color="auto" w:fill="FFFFFF"/>
        </w:rPr>
        <w:t>According to</w:t>
      </w:r>
      <w:r>
        <w:rPr>
          <w:rStyle w:val="None"/>
          <w:shd w:val="clear" w:color="auto" w:fill="FFFFFF"/>
        </w:rPr>
        <w:t xml:space="preserve"> Antonio Gramsci—an Italian Marxist philosopher who was imprisoned under Mussolini’s fascist regime—the concept of cultural hegemony describes how beliefs, values, and attitudes that reinforce existing power systems become so common sense and naturalized (</w:t>
      </w:r>
      <w:proofErr w:type="gramStart"/>
      <w:r>
        <w:rPr>
          <w:rStyle w:val="None"/>
          <w:shd w:val="clear" w:color="auto" w:fill="FFFFFF"/>
        </w:rPr>
        <w:t>e.g.</w:t>
      </w:r>
      <w:proofErr w:type="gramEnd"/>
      <w:r>
        <w:rPr>
          <w:rStyle w:val="None"/>
          <w:shd w:val="clear" w:color="auto" w:fill="FFFFFF"/>
        </w:rPr>
        <w:t xml:space="preserve"> “programming is a 21st century skill that all children should learn”) in specific temporal and spatial contexts that they go unquestioned [31]. Hegemonic BPC discourses are made up of language and practices that are intended to expand the number of pe</w:t>
      </w:r>
      <w:r>
        <w:rPr>
          <w:rStyle w:val="None"/>
          <w:shd w:val="clear" w:color="auto" w:fill="FFFFFF"/>
        </w:rPr>
        <w:t>ople who are schooled in computer science education and work in computing fields. Steeped in nationalistic and economic anxieties about global competition, there is a general goal by liberal and conservative leaders in science, technology, engineering, and</w:t>
      </w:r>
      <w:r>
        <w:rPr>
          <w:rStyle w:val="None"/>
          <w:shd w:val="clear" w:color="auto" w:fill="FFFFFF"/>
        </w:rPr>
        <w:t xml:space="preserve"> mathematics (STEM) power positions to increase the participation of </w:t>
      </w:r>
      <w:r>
        <w:rPr>
          <w:rStyle w:val="None"/>
          <w:i/>
          <w:iCs/>
          <w:shd w:val="clear" w:color="auto" w:fill="FFFFFF"/>
        </w:rPr>
        <w:t xml:space="preserve">all </w:t>
      </w:r>
      <w:r>
        <w:rPr>
          <w:rStyle w:val="None"/>
          <w:shd w:val="clear" w:color="auto" w:fill="FFFFFF"/>
        </w:rPr>
        <w:t>U.S. citizens in computing (e.g. CS4All), but within computer education research these discourses often center on those communities who are demographically categorized (within the bor</w:t>
      </w:r>
      <w:r>
        <w:rPr>
          <w:rStyle w:val="None"/>
          <w:shd w:val="clear" w:color="auto" w:fill="FFFFFF"/>
        </w:rPr>
        <w:t xml:space="preserve">ders and terms of the nation-state) as </w:t>
      </w:r>
      <w:r>
        <w:rPr>
          <w:rStyle w:val="None"/>
          <w:i/>
          <w:iCs/>
          <w:shd w:val="clear" w:color="auto" w:fill="FFFFFF"/>
        </w:rPr>
        <w:t>underrepresented</w:t>
      </w:r>
      <w:r>
        <w:rPr>
          <w:rStyle w:val="None"/>
          <w:shd w:val="clear" w:color="auto" w:fill="FFFFFF"/>
        </w:rPr>
        <w:t xml:space="preserve"> (e.g. by gender, race, ethnicity, disability, and so on). </w:t>
      </w:r>
    </w:p>
    <w:p w14:paraId="1A89D6E5" w14:textId="4E4C211C"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While there is undoubtedly much more </w:t>
      </w:r>
      <w:proofErr w:type="gramStart"/>
      <w:r>
        <w:rPr>
          <w:rStyle w:val="None"/>
          <w:shd w:val="clear" w:color="auto" w:fill="FFFFFF"/>
        </w:rPr>
        <w:t>work</w:t>
      </w:r>
      <w:proofErr w:type="gramEnd"/>
      <w:r>
        <w:rPr>
          <w:rStyle w:val="None"/>
          <w:shd w:val="clear" w:color="auto" w:fill="FFFFFF"/>
        </w:rPr>
        <w:t xml:space="preserve"> we need to do in regard</w:t>
      </w:r>
      <w:del w:id="17" w:author="Chris Hundhausen" w:date="2021-10-05T12:47:00Z">
        <w:r w:rsidDel="002B467C">
          <w:rPr>
            <w:rStyle w:val="None"/>
            <w:shd w:val="clear" w:color="auto" w:fill="FFFFFF"/>
          </w:rPr>
          <w:delText>s</w:delText>
        </w:r>
      </w:del>
      <w:r>
        <w:rPr>
          <w:rStyle w:val="None"/>
          <w:shd w:val="clear" w:color="auto" w:fill="FFFFFF"/>
        </w:rPr>
        <w:t xml:space="preserve"> to increasing representation in computing education and </w:t>
      </w:r>
      <w:r>
        <w:rPr>
          <w:rStyle w:val="None"/>
          <w:shd w:val="clear" w:color="auto" w:fill="FFFFFF"/>
        </w:rPr>
        <w:t>employment, a growing number of scholars have been challenging hegemonic BPC discourses by drawing attention to how the social, cultural, and material conditions of life inside and outside of computing classrooms and workplaces constitute the phenomenon of</w:t>
      </w:r>
      <w:r>
        <w:rPr>
          <w:rStyle w:val="None"/>
          <w:shd w:val="clear" w:color="auto" w:fill="FFFFFF"/>
        </w:rPr>
        <w:t xml:space="preserve"> underrepresentation. For example, Jane Margolis and colleagues show how K-12 computer science education serves as a window into how racial, gender, and class inequalities are reproduced in schools [44]. Institutional structures and cultural stereotypes ab</w:t>
      </w:r>
      <w:r>
        <w:rPr>
          <w:rStyle w:val="None"/>
          <w:shd w:val="clear" w:color="auto" w:fill="FFFFFF"/>
        </w:rPr>
        <w:t>out who can or should excel with computing inevitably track young women and youth of color out of computing classes. In their work on generative justice in STEM education, Ron Eglash and colleagues point out how racial and ethnic underrepresentation may be</w:t>
      </w:r>
      <w:r>
        <w:rPr>
          <w:rStyle w:val="None"/>
          <w:shd w:val="clear" w:color="auto" w:fill="FFFFFF"/>
        </w:rPr>
        <w:t xml:space="preserve"> fueled by larger structural injustices that make life generally more difficult for people of color than their White counterparts, including but not limited to the Black-White wealth gap and environmental racism [16]. They make the case that these types of</w:t>
      </w:r>
      <w:r>
        <w:rPr>
          <w:rStyle w:val="None"/>
          <w:shd w:val="clear" w:color="auto" w:fill="FFFFFF"/>
        </w:rPr>
        <w:t xml:space="preserve"> issues must be confronted with more equitable representation, but that increasing representational diversity may not be the answer to overcoming them; more Black technologists working on resource extraction does not, in and of itself, make the process any</w:t>
      </w:r>
      <w:r>
        <w:rPr>
          <w:rStyle w:val="None"/>
          <w:shd w:val="clear" w:color="auto" w:fill="FFFFFF"/>
        </w:rPr>
        <w:t xml:space="preserve"> less ecologically harmful. Indeed, representational diversity alone cannot undo histories of structural injustices, discrimination, and violence.</w:t>
      </w:r>
    </w:p>
    <w:p w14:paraId="3505C1FE"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In terms of looking at the institutions that make up computing disciplines themselves, Black women computer </w:t>
      </w:r>
      <w:r>
        <w:rPr>
          <w:rStyle w:val="None"/>
          <w:shd w:val="clear" w:color="auto" w:fill="FFFFFF"/>
        </w:rPr>
        <w:t>education scholars and researchers have been leaders in making visible how the structures of White supremacy and patriarchy persist in these fields (e.g. [22] [58]) In their discussion about intersectionality theory in the field of human-computer interacti</w:t>
      </w:r>
      <w:r>
        <w:rPr>
          <w:rStyle w:val="None"/>
          <w:shd w:val="clear" w:color="auto" w:fill="FFFFFF"/>
        </w:rPr>
        <w:t>ons, Yolanda Rankin and Jakita Thomas detail interpersonal and structural patterns of exclusion and injustice in how Black women’s research—especially research which uses intersectional lenses—has often been devalued and unrecognized as legitimate knowledg</w:t>
      </w:r>
      <w:r>
        <w:rPr>
          <w:rStyle w:val="None"/>
          <w:shd w:val="clear" w:color="auto" w:fill="FFFFFF"/>
        </w:rPr>
        <w:t>e production within White institutions [57]. These types of barriers can limit access to funding, promotion, and other career benchmarks that computing disciplines and fields demand. In their sharp structural critique of STEM diversity and inclusion effort</w:t>
      </w:r>
      <w:r>
        <w:rPr>
          <w:rStyle w:val="None"/>
          <w:shd w:val="clear" w:color="auto" w:fill="FFFFFF"/>
        </w:rPr>
        <w:t>s for women of color, Kimberly Scott and Steve Elliott shift our frame of reference for such efforts with an analysis that compares them to southern sharecropping labor markets after the U.S. Civil War [64]. Without smoothing over temporal and spatial cont</w:t>
      </w:r>
      <w:r>
        <w:rPr>
          <w:rStyle w:val="None"/>
          <w:shd w:val="clear" w:color="auto" w:fill="FFFFFF"/>
        </w:rPr>
        <w:t>extual differences, they argue that both position women of color as commodities to serve institutionalized capital that is largely controlled by White men, often at the expense of personal health and wellbeing. </w:t>
      </w:r>
    </w:p>
    <w:p w14:paraId="38F00CF5"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One thing that makes Scott and Elliot’s cri</w:t>
      </w:r>
      <w:r>
        <w:rPr>
          <w:rStyle w:val="None"/>
          <w:shd w:val="clear" w:color="auto" w:fill="FFFFFF"/>
        </w:rPr>
        <w:t xml:space="preserve">tique so powerful is that it clearly shows that </w:t>
      </w:r>
      <w:r>
        <w:rPr>
          <w:rStyle w:val="None"/>
          <w:i/>
          <w:iCs/>
          <w:shd w:val="clear" w:color="auto" w:fill="FFFFFF"/>
        </w:rPr>
        <w:t>diversity</w:t>
      </w:r>
      <w:r>
        <w:rPr>
          <w:rStyle w:val="None"/>
          <w:shd w:val="clear" w:color="auto" w:fill="FFFFFF"/>
        </w:rPr>
        <w:t xml:space="preserve"> and </w:t>
      </w:r>
      <w:r>
        <w:rPr>
          <w:rStyle w:val="None"/>
          <w:i/>
          <w:iCs/>
          <w:shd w:val="clear" w:color="auto" w:fill="FFFFFF"/>
        </w:rPr>
        <w:t>inclusion</w:t>
      </w:r>
      <w:r>
        <w:rPr>
          <w:rStyle w:val="None"/>
          <w:shd w:val="clear" w:color="auto" w:fill="FFFFFF"/>
        </w:rPr>
        <w:t xml:space="preserve"> are not by themselves liberatory concepts when only bolstering neoliberal policies and nationalistic goals that may not serve the interests of those communities who are the intended re</w:t>
      </w:r>
      <w:r>
        <w:rPr>
          <w:rStyle w:val="None"/>
          <w:shd w:val="clear" w:color="auto" w:fill="FFFFFF"/>
        </w:rPr>
        <w:t>cipients of BPC efforts.  Indeed, these efforts are often motivated and framed through discourses of nationalism and capitalist competition; giving the fatalistic impression that we are just passengers on a train that is being driven by corporate and state</w:t>
      </w:r>
      <w:r>
        <w:rPr>
          <w:rStyle w:val="None"/>
          <w:shd w:val="clear" w:color="auto" w:fill="FFFFFF"/>
        </w:rPr>
        <w:t xml:space="preserve"> elites. Implicitly, if not explicitly, this pits people of different nation-states against each other, which limits our imagination for international solidarity and creates real problems for figuring out how to confront the global crises we all currently </w:t>
      </w:r>
      <w:r>
        <w:rPr>
          <w:rStyle w:val="None"/>
          <w:shd w:val="clear" w:color="auto" w:fill="FFFFFF"/>
        </w:rPr>
        <w:t>face. </w:t>
      </w:r>
    </w:p>
    <w:p w14:paraId="6C2DEB1E" w14:textId="77777777" w:rsidR="005D12DB" w:rsidRDefault="0065534D">
      <w:pPr>
        <w:pStyle w:val="PostHeadPara"/>
      </w:pPr>
      <w:r>
        <w:rPr>
          <w:rStyle w:val="None"/>
          <w:rFonts w:ascii="Times" w:eastAsia="Times" w:hAnsi="Times" w:cs="Times"/>
          <w:sz w:val="24"/>
          <w:szCs w:val="24"/>
          <w:shd w:val="clear" w:color="auto" w:fill="FFFFFF"/>
        </w:rPr>
        <w:tab/>
      </w:r>
      <w:r>
        <w:rPr>
          <w:rStyle w:val="None"/>
          <w:shd w:val="clear" w:color="auto" w:fill="FFFFFF"/>
        </w:rPr>
        <w:t>What is more, the nationalism of BPC is often wrapped up in other suspect hegemonic assumptions about technological inevitability and determinism: “the exponential growth of computer power is beyond our control, so we better get ready by making sur</w:t>
      </w:r>
      <w:r>
        <w:rPr>
          <w:rStyle w:val="None"/>
          <w:shd w:val="clear" w:color="auto" w:fill="FFFFFF"/>
        </w:rPr>
        <w:t xml:space="preserve">e every child can code or we will fall behind as a nation!” The idea of technological determinism is that technology acts independently and autonomously (outside of societal pressures) to unidirectionally shape our social worlds [45].In other words, while </w:t>
      </w:r>
      <w:r>
        <w:rPr>
          <w:rStyle w:val="None"/>
          <w:shd w:val="clear" w:color="auto" w:fill="FFFFFF"/>
        </w:rPr>
        <w:t>the elite are driving the train, not even they can get off the tracks, which is a useful rhetorical shield for guarding against criticism of their own choices and actions. Of course, it is well documented that technological and social worlds are co-constit</w:t>
      </w:r>
      <w:r>
        <w:rPr>
          <w:rStyle w:val="None"/>
          <w:shd w:val="clear" w:color="auto" w:fill="FFFFFF"/>
        </w:rPr>
        <w:t xml:space="preserve">uted and multi-directionally shaped via material conditions, competing interests, and social power  (e.g. [20] [9] [32]). Still, technological determinism is strongly rooted in the cultural myths and political orders of the United States, being invoked in </w:t>
      </w:r>
      <w:r>
        <w:rPr>
          <w:rStyle w:val="None"/>
          <w:shd w:val="clear" w:color="auto" w:fill="FFFFFF"/>
        </w:rPr>
        <w:t>nationalistic projects such as the 19th century settler expansion of “manifest destiny” and the arms-race of the 20th-century Cold War. Historian of technology, Michael L. Smith explains how in the 20th-century U.S. technological determinism undergirded th</w:t>
      </w:r>
      <w:r>
        <w:rPr>
          <w:rStyle w:val="None"/>
          <w:shd w:val="clear" w:color="auto" w:fill="FFFFFF"/>
        </w:rPr>
        <w:t xml:space="preserve">e very idea of </w:t>
      </w:r>
      <w:r>
        <w:rPr>
          <w:rStyle w:val="None"/>
          <w:i/>
          <w:iCs/>
          <w:shd w:val="clear" w:color="auto" w:fill="FFFFFF"/>
        </w:rPr>
        <w:t xml:space="preserve">progress </w:t>
      </w:r>
      <w:r>
        <w:rPr>
          <w:rStyle w:val="None"/>
          <w:shd w:val="clear" w:color="auto" w:fill="FFFFFF"/>
        </w:rPr>
        <w:t xml:space="preserve">[67]. If we consider BPC a </w:t>
      </w:r>
      <w:r>
        <w:rPr>
          <w:rStyle w:val="None"/>
          <w:i/>
          <w:iCs/>
          <w:shd w:val="clear" w:color="auto" w:fill="FFFFFF"/>
        </w:rPr>
        <w:t xml:space="preserve">progressive </w:t>
      </w:r>
      <w:r>
        <w:rPr>
          <w:rStyle w:val="None"/>
          <w:shd w:val="clear" w:color="auto" w:fill="FFFFFF"/>
        </w:rPr>
        <w:t>endeavor, this should make us stop and think: progress toward what? If the answer is increased competition through nationalism, capitalist accumulation, and global imperialism and we have no ch</w:t>
      </w:r>
      <w:r>
        <w:rPr>
          <w:rStyle w:val="None"/>
          <w:shd w:val="clear" w:color="auto" w:fill="FFFFFF"/>
        </w:rPr>
        <w:t xml:space="preserve">oice about this because of the inevitable exponential growth of computing power then it is questionable if BPC can ever be </w:t>
      </w:r>
      <w:proofErr w:type="gramStart"/>
      <w:r>
        <w:rPr>
          <w:rStyle w:val="None"/>
          <w:shd w:val="clear" w:color="auto" w:fill="FFFFFF"/>
        </w:rPr>
        <w:t>justice-centered</w:t>
      </w:r>
      <w:proofErr w:type="gramEnd"/>
      <w:r>
        <w:rPr>
          <w:rStyle w:val="None"/>
          <w:shd w:val="clear" w:color="auto" w:fill="FFFFFF"/>
        </w:rPr>
        <w:t>.  </w:t>
      </w:r>
    </w:p>
    <w:p w14:paraId="38A1CF1E" w14:textId="77777777" w:rsidR="005D12DB" w:rsidRDefault="0065534D">
      <w:pPr>
        <w:pStyle w:val="Head1"/>
        <w:numPr>
          <w:ilvl w:val="0"/>
          <w:numId w:val="3"/>
        </w:numPr>
      </w:pPr>
      <w:r>
        <w:t>Considering Some Dimensions of Justice-centered Computing Education </w:t>
      </w:r>
    </w:p>
    <w:p w14:paraId="3293770F" w14:textId="77777777" w:rsidR="005D12DB" w:rsidRDefault="0065534D">
      <w:pPr>
        <w:pStyle w:val="PostHeadPara"/>
        <w:rPr>
          <w:rStyle w:val="None"/>
          <w:shd w:val="clear" w:color="auto" w:fill="FFFFFF"/>
        </w:rPr>
      </w:pPr>
      <w:r>
        <w:rPr>
          <w:rStyle w:val="None"/>
          <w:shd w:val="clear" w:color="auto" w:fill="FFFFFF"/>
        </w:rPr>
        <w:t xml:space="preserve">The call for justice-centered CS education is not new. </w:t>
      </w:r>
      <w:r>
        <w:rPr>
          <w:rStyle w:val="None"/>
          <w:color w:val="222222"/>
          <w:shd w:val="clear" w:color="auto" w:fill="FFFFFF"/>
        </w:rPr>
        <w:t xml:space="preserve">Sepehr </w:t>
      </w:r>
      <w:r>
        <w:rPr>
          <w:rStyle w:val="None"/>
          <w:color w:val="1A1A1A"/>
          <w:shd w:val="clear" w:color="auto" w:fill="FFFFFF"/>
        </w:rPr>
        <w:t>Vakil argues that justice-centered approaches to equity in CS education must attend to curriculum, the learning context, and the politics of educational reforms [70]. We expand and add to this w</w:t>
      </w:r>
      <w:r>
        <w:rPr>
          <w:rStyle w:val="None"/>
          <w:color w:val="1A1A1A"/>
          <w:shd w:val="clear" w:color="auto" w:fill="FFFFFF"/>
        </w:rPr>
        <w:t xml:space="preserve">ith some additional considerations. </w:t>
      </w:r>
      <w:r>
        <w:rPr>
          <w:rStyle w:val="None"/>
          <w:shd w:val="clear" w:color="auto" w:fill="FFFFFF"/>
        </w:rPr>
        <w:t>Given that BPC and justice-centered computing often overlap but are not synonymous, we offer here some basic steps that we believe researchers can take in their efforts to work toward justice-centered computing education</w:t>
      </w:r>
      <w:r>
        <w:rPr>
          <w:rStyle w:val="None"/>
          <w:shd w:val="clear" w:color="auto" w:fill="FFFFFF"/>
        </w:rPr>
        <w:t>. These are inspired by the scholarship we outlined above and the contributions to this special issue that we summarize below and that will appear in the next volume. While there are many ways to work toward justice-centered computing that will undoubtedly</w:t>
      </w:r>
      <w:r>
        <w:rPr>
          <w:rStyle w:val="None"/>
          <w:shd w:val="clear" w:color="auto" w:fill="FFFFFF"/>
        </w:rPr>
        <w:t xml:space="preserve"> not be mentioned here, we have identified five key areas for consideration: historical contexts, power, techno-social politics, coalition building, and continuous change.  </w:t>
      </w:r>
    </w:p>
    <w:p w14:paraId="5E4B4706" w14:textId="77777777" w:rsidR="005D12DB" w:rsidRDefault="0065534D">
      <w:pPr>
        <w:pStyle w:val="Head2"/>
        <w:numPr>
          <w:ilvl w:val="1"/>
          <w:numId w:val="2"/>
        </w:numPr>
      </w:pPr>
      <w:r>
        <w:rPr>
          <w:rStyle w:val="None"/>
          <w:shd w:val="clear" w:color="auto" w:fill="FFFFFF"/>
        </w:rPr>
        <w:t>Situating research and practice within historical contexts</w:t>
      </w:r>
    </w:p>
    <w:p w14:paraId="08F0A373" w14:textId="77777777" w:rsidR="005D12DB" w:rsidRDefault="0065534D">
      <w:pPr>
        <w:pStyle w:val="PostHeadPara"/>
        <w:rPr>
          <w:rStyle w:val="None"/>
          <w:rFonts w:ascii="Times" w:eastAsia="Times" w:hAnsi="Times" w:cs="Times"/>
          <w:sz w:val="24"/>
          <w:szCs w:val="24"/>
          <w:shd w:val="clear" w:color="auto" w:fill="FFFFFF"/>
        </w:rPr>
      </w:pPr>
      <w:r>
        <w:rPr>
          <w:rStyle w:val="None"/>
          <w:shd w:val="clear" w:color="auto" w:fill="FFFFFF"/>
        </w:rPr>
        <w:t>Justice-centered comput</w:t>
      </w:r>
      <w:r>
        <w:rPr>
          <w:rStyle w:val="None"/>
          <w:shd w:val="clear" w:color="auto" w:fill="FFFFFF"/>
        </w:rPr>
        <w:t xml:space="preserve">ing needs to deeply engage with questions of history, place, and culture. As James Baldwin noted, “the great force of history comes from the fact that we carry it within us, are unconsciously controlled by it in many ways, and history is literally </w:t>
      </w:r>
      <w:r>
        <w:rPr>
          <w:rStyle w:val="None"/>
          <w:i/>
          <w:iCs/>
          <w:shd w:val="clear" w:color="auto" w:fill="FFFFFF"/>
        </w:rPr>
        <w:t>present</w:t>
      </w:r>
      <w:r>
        <w:rPr>
          <w:rStyle w:val="None"/>
          <w:shd w:val="clear" w:color="auto" w:fill="FFFFFF"/>
        </w:rPr>
        <w:t xml:space="preserve"> </w:t>
      </w:r>
      <w:r>
        <w:rPr>
          <w:rStyle w:val="None"/>
          <w:shd w:val="clear" w:color="auto" w:fill="FFFFFF"/>
        </w:rPr>
        <w:t xml:space="preserve">in all that we do. It could scarcely be otherwise, since it is to history that we owe our frames of reference, our identity, and our aspirations” [5]. We believe it is imperative to approach justice-centered computing education with the recognition that </w:t>
      </w:r>
      <w:proofErr w:type="gramStart"/>
      <w:r>
        <w:rPr>
          <w:rStyle w:val="None"/>
          <w:shd w:val="clear" w:color="auto" w:fill="FFFFFF"/>
        </w:rPr>
        <w:t>te</w:t>
      </w:r>
      <w:r>
        <w:rPr>
          <w:rStyle w:val="None"/>
          <w:shd w:val="clear" w:color="auto" w:fill="FFFFFF"/>
        </w:rPr>
        <w:t>aching</w:t>
      </w:r>
      <w:proofErr w:type="gramEnd"/>
      <w:r>
        <w:rPr>
          <w:rStyle w:val="None"/>
          <w:shd w:val="clear" w:color="auto" w:fill="FFFFFF"/>
        </w:rPr>
        <w:t xml:space="preserve"> and learning are cultural practices, imbued with the values and ways of thinking developed through our unique historical and cultural contexts [48]. People learn through their interactions with one another, not in a vacuum devoid of shared meaning o</w:t>
      </w:r>
      <w:r>
        <w:rPr>
          <w:rStyle w:val="None"/>
          <w:shd w:val="clear" w:color="auto" w:fill="FFFFFF"/>
        </w:rPr>
        <w:t>r human communication. The tools we use for teaching and learning—our textbooks, our technologies, our languages—carry with them those stamps of history that Baldwin references above. </w:t>
      </w:r>
    </w:p>
    <w:p w14:paraId="12BB2655"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What does it mean, for example, that we are trying to align computing </w:t>
      </w:r>
      <w:r>
        <w:rPr>
          <w:rStyle w:val="None"/>
          <w:shd w:val="clear" w:color="auto" w:fill="FFFFFF"/>
        </w:rPr>
        <w:t>education and disciplines with decolonizing and abolitionist justice projects when, as Matti Tedre and colleagues point out, “CS was born and raised in the Western world, shaped by and responding to the varying needs of Western society”?[69] And so as we c</w:t>
      </w:r>
      <w:r>
        <w:rPr>
          <w:rStyle w:val="None"/>
          <w:shd w:val="clear" w:color="auto" w:fill="FFFFFF"/>
        </w:rPr>
        <w:t>onfront the fact that computing is always already historically situated and pursue justice-centered computing education in our research, teaching, and various projects, we must ask ourselves: how have the politics and cultures of our specific historical co</w:t>
      </w:r>
      <w:r>
        <w:rPr>
          <w:rStyle w:val="None"/>
          <w:shd w:val="clear" w:color="auto" w:fill="FFFFFF"/>
        </w:rPr>
        <w:t xml:space="preserve">ntexts shaped people's assumptions about computing, learning, pedagogy, and youth? Whose ideas and voices have been prioritized? Whose have been marginalized? </w:t>
      </w:r>
      <w:proofErr w:type="gramStart"/>
      <w:r>
        <w:rPr>
          <w:rStyle w:val="None"/>
          <w:shd w:val="clear" w:color="auto" w:fill="FFFFFF"/>
        </w:rPr>
        <w:t>And,</w:t>
      </w:r>
      <w:proofErr w:type="gramEnd"/>
      <w:r>
        <w:rPr>
          <w:rStyle w:val="None"/>
          <w:shd w:val="clear" w:color="auto" w:fill="FFFFFF"/>
        </w:rPr>
        <w:t xml:space="preserve"> what are the historical conditions that create the possibilities for prioritizing some peopl</w:t>
      </w:r>
      <w:r>
        <w:rPr>
          <w:rStyle w:val="None"/>
          <w:shd w:val="clear" w:color="auto" w:fill="FFFFFF"/>
        </w:rPr>
        <w:t>e, purposes, and politics while marginalizing others? </w:t>
      </w:r>
    </w:p>
    <w:p w14:paraId="30BA3D28"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There is a growing body of literature in the history of computing on the historically contingent ways that computer disciplines, fields, and technologies have and continue to be gendered, racialized, </w:t>
      </w:r>
      <w:r>
        <w:rPr>
          <w:rStyle w:val="None"/>
          <w:shd w:val="clear" w:color="auto" w:fill="FFFFFF"/>
        </w:rPr>
        <w:t>and classed. For example, Janet Abbate [1] and Mar Hicks [33]have carried out important research that unveils the charade of technosocial meritocracy in professionalized computing disciplines and fields by showing how historically situated gendered constru</w:t>
      </w:r>
      <w:r>
        <w:rPr>
          <w:rStyle w:val="None"/>
          <w:shd w:val="clear" w:color="auto" w:fill="FFFFFF"/>
        </w:rPr>
        <w:t>cts of technical expertise and technological systems have contributed to interpersonal and structural discrimination against women, even when they have skills that are valued in the computing labor market. Many of these histories construct counter-narrativ</w:t>
      </w:r>
      <w:r>
        <w:rPr>
          <w:rStyle w:val="None"/>
          <w:shd w:val="clear" w:color="auto" w:fill="FFFFFF"/>
        </w:rPr>
        <w:t>es that not only reveal how racism, sexism, ableism, colonialism, etc. are implicated in computing education, disciplines, and workplaces, but also challenge mainstream assumptions of who has contributed to computer technologies, systems, and knowledge. </w:t>
      </w:r>
    </w:p>
    <w:p w14:paraId="73C8FCCC"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Charlton D. Mcilwain thoroughly details that despite how technologies, educational institutions, and computing professions reproduce White supremacy, Black individuals and communities have, for decades, played crucially creative and technical roles in deve</w:t>
      </w:r>
      <w:r>
        <w:rPr>
          <w:rStyle w:val="None"/>
          <w:shd w:val="clear" w:color="auto" w:fill="FFFFFF"/>
        </w:rPr>
        <w:t xml:space="preserve">loping, shaping, and using the Internet to further racial justice goals. [46] Working </w:t>
      </w:r>
      <w:proofErr w:type="gramStart"/>
      <w:r>
        <w:rPr>
          <w:rStyle w:val="None"/>
          <w:shd w:val="clear" w:color="auto" w:fill="FFFFFF"/>
        </w:rPr>
        <w:t>in the area of</w:t>
      </w:r>
      <w:proofErr w:type="gramEnd"/>
      <w:r>
        <w:rPr>
          <w:rStyle w:val="None"/>
          <w:shd w:val="clear" w:color="auto" w:fill="FFFFFF"/>
        </w:rPr>
        <w:t xml:space="preserve"> ethnocomputing, Ron Eglash draws a line between Bamana sand divination and John von Neumann’s digital computer, revealing African contributions to binary c</w:t>
      </w:r>
      <w:r>
        <w:rPr>
          <w:rStyle w:val="None"/>
          <w:shd w:val="clear" w:color="auto" w:fill="FFFFFF"/>
        </w:rPr>
        <w:t>ode today [15]. But in an email exchange with author and scholar Emma Dabir, Eglash cautions:  “</w:t>
      </w:r>
      <w:r>
        <w:rPr>
          <w:rStyle w:val="None"/>
          <w:color w:val="222222"/>
          <w:shd w:val="clear" w:color="auto" w:fill="FFFFFF"/>
        </w:rPr>
        <w:t>The temptation is to dive into the competition over ‘who discovered it first’. But that kind of competition is a framework created for intellectual property rig</w:t>
      </w:r>
      <w:r>
        <w:rPr>
          <w:rStyle w:val="None"/>
          <w:color w:val="222222"/>
          <w:shd w:val="clear" w:color="auto" w:fill="FFFFFF"/>
        </w:rPr>
        <w:t>hts, for the ‘solitary genius’ view of history…</w:t>
      </w:r>
      <w:r>
        <w:rPr>
          <w:rStyle w:val="None"/>
          <w:i/>
          <w:iCs/>
          <w:color w:val="222222"/>
          <w:shd w:val="clear" w:color="auto" w:fill="FFFFFF"/>
        </w:rPr>
        <w:t xml:space="preserve"> Reversal never works. ‘We discovered it first’ is not a rebuke of white supremacy, it is just adopting their tactics. That is what Audre Lorde meant when she said, ‘the master’s tools will never tear down the</w:t>
      </w:r>
      <w:r>
        <w:rPr>
          <w:rStyle w:val="None"/>
          <w:i/>
          <w:iCs/>
          <w:color w:val="222222"/>
          <w:shd w:val="clear" w:color="auto" w:fill="FFFFFF"/>
        </w:rPr>
        <w:t xml:space="preserve"> master’s house’</w:t>
      </w:r>
      <w:r>
        <w:rPr>
          <w:rStyle w:val="None"/>
          <w:shd w:val="clear" w:color="auto" w:fill="FFFFFF"/>
        </w:rPr>
        <w:t xml:space="preserve"> [14] </w:t>
      </w:r>
    </w:p>
    <w:p w14:paraId="00971314"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In addition to histories of computing that reveal structural oppression and make visible the contributions of marginalized people to computing technologies and knowledge, scholars are also interrogating histories of computing education itself. This researc</w:t>
      </w:r>
      <w:r>
        <w:rPr>
          <w:rStyle w:val="None"/>
          <w:shd w:val="clear" w:color="auto" w:fill="FFFFFF"/>
        </w:rPr>
        <w:t>h has revealed insights that help us to question the material conditions and epistemological assumptions of the technologies and theories of computing education; including but not limited to how military R&amp;D has shaped educational computing [52] and (despi</w:t>
      </w:r>
      <w:r>
        <w:rPr>
          <w:rStyle w:val="None"/>
          <w:shd w:val="clear" w:color="auto" w:fill="FFFFFF"/>
        </w:rPr>
        <w:t>te the well documented evidence of Seymour Papert’s participation in socialist politics) a techno-libertarian ideology underpinning constructionism [42]. This work provides much needed alternatives to the techno-celebrationist and techno-utopian discourses</w:t>
      </w:r>
      <w:r>
        <w:rPr>
          <w:rStyle w:val="None"/>
          <w:shd w:val="clear" w:color="auto" w:fill="FFFFFF"/>
        </w:rPr>
        <w:t xml:space="preserve"> that pervade computing culture [71] and education [2]. Approaching such discourses through a critical lens will help researchers better assess and respond to the technosocial terrains of teaching and learning.</w:t>
      </w:r>
    </w:p>
    <w:p w14:paraId="3EC38835" w14:textId="77777777" w:rsidR="005D12DB" w:rsidRDefault="0065534D">
      <w:pPr>
        <w:pStyle w:val="Head2"/>
        <w:numPr>
          <w:ilvl w:val="1"/>
          <w:numId w:val="2"/>
        </w:numPr>
      </w:pPr>
      <w:r>
        <w:t>Centering power relations in knowledge produc</w:t>
      </w:r>
      <w:r>
        <w:t>tion and decision-making </w:t>
      </w:r>
    </w:p>
    <w:p w14:paraId="6E4D3DF5" w14:textId="77777777" w:rsidR="005D12DB" w:rsidRDefault="0065534D">
      <w:pPr>
        <w:pStyle w:val="PostHeadPara"/>
        <w:rPr>
          <w:rStyle w:val="None"/>
          <w:rFonts w:ascii="Times" w:eastAsia="Times" w:hAnsi="Times" w:cs="Times"/>
          <w:sz w:val="24"/>
          <w:szCs w:val="24"/>
          <w:shd w:val="clear" w:color="auto" w:fill="FFFFFF"/>
        </w:rPr>
      </w:pPr>
      <w:r>
        <w:rPr>
          <w:rStyle w:val="None"/>
          <w:shd w:val="clear" w:color="auto" w:fill="FFFFFF"/>
        </w:rPr>
        <w:t>The term power does not necessarily describe a thing but instead might be better understood in terms of dynamic relationships, which can be structural, interpersonal, and cultural. One of the great contributions of the framework o</w:t>
      </w:r>
      <w:r>
        <w:rPr>
          <w:rStyle w:val="None"/>
          <w:shd w:val="clear" w:color="auto" w:fill="FFFFFF"/>
        </w:rPr>
        <w:t>f intersectionality to computing education research is that it helps to remind scholars that power relations do not exist along one axis of oppression (e.g., classism, racism, sexism, ableism, nationalism, ageism, etc.) but instead multiple co-constituting</w:t>
      </w:r>
      <w:r>
        <w:rPr>
          <w:rStyle w:val="None"/>
          <w:shd w:val="clear" w:color="auto" w:fill="FFFFFF"/>
        </w:rPr>
        <w:t xml:space="preserve"> axes: “Within intersectional frameworks, there is no pure racism or heterosexiam. Rather, power relations of racism and heterosexism gain meaning in relation to one another” [11]. It can be argued that power relations are always present in all learning, t</w:t>
      </w:r>
      <w:r>
        <w:rPr>
          <w:rStyle w:val="None"/>
          <w:shd w:val="clear" w:color="auto" w:fill="FFFFFF"/>
        </w:rPr>
        <w:t>eaching, and research contexts [23]. Centering issues of power can make hierarchies, oppression, and domination more visible in our knowledge production and decision-making. </w:t>
      </w:r>
    </w:p>
    <w:p w14:paraId="244ECA1B"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This connects directly to why power relations must be openly discussed in comput</w:t>
      </w:r>
      <w:r>
        <w:rPr>
          <w:rStyle w:val="None"/>
          <w:shd w:val="clear" w:color="auto" w:fill="FFFFFF"/>
        </w:rPr>
        <w:t xml:space="preserve">ing classrooms. Not only would this help illuminate the role that computer experts play in today’s world (directing both the focus and flow of everyday life), but also the opportunities we </w:t>
      </w:r>
      <w:proofErr w:type="gramStart"/>
      <w:r>
        <w:rPr>
          <w:rStyle w:val="None"/>
          <w:shd w:val="clear" w:color="auto" w:fill="FFFFFF"/>
        </w:rPr>
        <w:t>have to</w:t>
      </w:r>
      <w:proofErr w:type="gramEnd"/>
      <w:r>
        <w:rPr>
          <w:rStyle w:val="None"/>
          <w:shd w:val="clear" w:color="auto" w:fill="FFFFFF"/>
        </w:rPr>
        <w:t xml:space="preserve"> question the decisions of those who can more easily shape p</w:t>
      </w:r>
      <w:r>
        <w:rPr>
          <w:rStyle w:val="None"/>
          <w:shd w:val="clear" w:color="auto" w:fill="FFFFFF"/>
        </w:rPr>
        <w:t xml:space="preserve">ower relationships. As </w:t>
      </w:r>
      <w:r>
        <w:rPr>
          <w:rStyle w:val="None"/>
          <w:color w:val="222222"/>
          <w:shd w:val="clear" w:color="auto" w:fill="FFFFFF"/>
        </w:rPr>
        <w:t xml:space="preserve">Sepehr </w:t>
      </w:r>
      <w:r>
        <w:rPr>
          <w:rStyle w:val="None"/>
          <w:shd w:val="clear" w:color="auto" w:fill="FFFFFF"/>
        </w:rPr>
        <w:t xml:space="preserve">Vakil and Jennifer Higgs explain, “A pedagogical focus on power and ethics in K-12 CS education has the exciting potential to forge new disciplinary bridges between the goals and practices of CS and parallel efforts to engage </w:t>
      </w:r>
      <w:r>
        <w:rPr>
          <w:rStyle w:val="None"/>
          <w:shd w:val="clear" w:color="auto" w:fill="FFFFFF"/>
        </w:rPr>
        <w:t>youth in civics and social justice” [72].  </w:t>
      </w:r>
    </w:p>
    <w:p w14:paraId="7DAC2913"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Issues of power become more complicated in computing education research when we invoke the Foucauldian concept of </w:t>
      </w:r>
      <w:r>
        <w:rPr>
          <w:rStyle w:val="None"/>
          <w:i/>
          <w:iCs/>
          <w:shd w:val="clear" w:color="auto" w:fill="FFFFFF"/>
        </w:rPr>
        <w:t xml:space="preserve">power-knowledge </w:t>
      </w:r>
      <w:r>
        <w:rPr>
          <w:rStyle w:val="None"/>
          <w:shd w:val="clear" w:color="auto" w:fill="FFFFFF"/>
        </w:rPr>
        <w:t>- “The exercise of power perpetually creates knowledge and, conversely, knowledge</w:t>
      </w:r>
      <w:r>
        <w:rPr>
          <w:rStyle w:val="None"/>
          <w:shd w:val="clear" w:color="auto" w:fill="FFFFFF"/>
        </w:rPr>
        <w:t xml:space="preserve"> constantly induces effects of power” [25]. Returning to BPC helps to illuminate how knowledge about increasing participation in the computing workforce (re)produces and is used to constitute the power and priorities of the nation-state and corporations, n</w:t>
      </w:r>
      <w:r>
        <w:rPr>
          <w:rStyle w:val="None"/>
          <w:shd w:val="clear" w:color="auto" w:fill="FFFFFF"/>
        </w:rPr>
        <w:t>ot only through top-down funding streams and initiatives but also in bottom-up ways through the likes of researcher-practitioner partnerships. These exercises of power relations constitute specific focuses of study and labels for communities that become th</w:t>
      </w:r>
      <w:r>
        <w:rPr>
          <w:rStyle w:val="None"/>
          <w:shd w:val="clear" w:color="auto" w:fill="FFFFFF"/>
        </w:rPr>
        <w:t>e objects and subjects of our knowledge production, recursively reinforcing the power dynamics of nation-states and corporations with the emergence of new information that they deem appropriately legible and useful. </w:t>
      </w:r>
    </w:p>
    <w:p w14:paraId="50B0B1BE" w14:textId="77777777" w:rsidR="005D12DB" w:rsidRDefault="0065534D">
      <w:pPr>
        <w:pStyle w:val="PostHeadPara"/>
        <w:rPr>
          <w:rStyle w:val="None"/>
          <w:shd w:val="clear" w:color="auto" w:fill="FFFFFF"/>
        </w:rPr>
      </w:pPr>
      <w:r>
        <w:rPr>
          <w:rStyle w:val="None"/>
          <w:rFonts w:ascii="Times" w:eastAsia="Times" w:hAnsi="Times" w:cs="Times"/>
          <w:sz w:val="24"/>
          <w:szCs w:val="24"/>
          <w:shd w:val="clear" w:color="auto" w:fill="FFFFFF"/>
        </w:rPr>
        <w:tab/>
      </w:r>
      <w:r>
        <w:rPr>
          <w:rStyle w:val="None"/>
          <w:shd w:val="clear" w:color="auto" w:fill="FFFFFF"/>
        </w:rPr>
        <w:t>Given that power relations are present</w:t>
      </w:r>
      <w:r>
        <w:rPr>
          <w:rStyle w:val="None"/>
          <w:shd w:val="clear" w:color="auto" w:fill="FFFFFF"/>
        </w:rPr>
        <w:t xml:space="preserve"> in our immediate actions, justice-centered computing education must examine the epistemic and ontological histories of how computing education research programs and practices have come to look and feel in particular ways. We should not only constantly (re</w:t>
      </w:r>
      <w:r>
        <w:rPr>
          <w:rStyle w:val="None"/>
          <w:shd w:val="clear" w:color="auto" w:fill="FFFFFF"/>
        </w:rPr>
        <w:t xml:space="preserve">)consider issues of who has a seat at the table and who should have a seat at the table but also question the table itself: What is this table? What is it </w:t>
      </w:r>
      <w:proofErr w:type="gramStart"/>
      <w:r>
        <w:rPr>
          <w:rStyle w:val="None"/>
          <w:shd w:val="clear" w:color="auto" w:fill="FFFFFF"/>
        </w:rPr>
        <w:t>made out of</w:t>
      </w:r>
      <w:proofErr w:type="gramEnd"/>
      <w:r>
        <w:rPr>
          <w:rStyle w:val="None"/>
          <w:shd w:val="clear" w:color="auto" w:fill="FFFFFF"/>
        </w:rPr>
        <w:t xml:space="preserve">? Where did these conceptual and material resources come from? Why was this table made in </w:t>
      </w:r>
      <w:r>
        <w:rPr>
          <w:rStyle w:val="None"/>
          <w:shd w:val="clear" w:color="auto" w:fill="FFFFFF"/>
        </w:rPr>
        <w:t>the first place?</w:t>
      </w:r>
    </w:p>
    <w:p w14:paraId="259F98F9" w14:textId="77777777" w:rsidR="005D12DB" w:rsidRDefault="0065534D">
      <w:pPr>
        <w:pStyle w:val="Head2"/>
        <w:numPr>
          <w:ilvl w:val="1"/>
          <w:numId w:val="2"/>
        </w:numPr>
      </w:pPr>
      <w:r>
        <w:t>Engaging the techno-social politics of computing </w:t>
      </w:r>
    </w:p>
    <w:p w14:paraId="76BC3EDA" w14:textId="77777777" w:rsidR="005D12DB" w:rsidRDefault="0065534D">
      <w:pPr>
        <w:pStyle w:val="PostHeadPara"/>
        <w:rPr>
          <w:rStyle w:val="None"/>
          <w:rFonts w:ascii="Times" w:eastAsia="Times" w:hAnsi="Times" w:cs="Times"/>
          <w:sz w:val="24"/>
          <w:szCs w:val="24"/>
        </w:rPr>
      </w:pPr>
      <w:r>
        <w:t>Given the centrality of technology in computing education, justice-centered approaches must engage with the techno-social politics of computing and computers. Philosopher of technology Lang</w:t>
      </w:r>
      <w:r>
        <w:t>don Winner explains two ways that technology has politics [78]. First, technological devices or systems can be political when they are used to resolve a specific issue within a community (</w:t>
      </w:r>
      <w:proofErr w:type="gramStart"/>
      <w:r>
        <w:t>e.g.</w:t>
      </w:r>
      <w:proofErr w:type="gramEnd"/>
      <w:r>
        <w:t xml:space="preserve"> the use of body cameras on police to address accountability or </w:t>
      </w:r>
      <w:r>
        <w:t>using automation technologies to address worker power). Second, the design and build of technological devices or systems themselves can align with specific types of political relationships or, to put it another way, are inherently political (</w:t>
      </w:r>
      <w:proofErr w:type="gramStart"/>
      <w:r>
        <w:t>e.g.</w:t>
      </w:r>
      <w:proofErr w:type="gramEnd"/>
      <w:r>
        <w:t xml:space="preserve"> the decen</w:t>
      </w:r>
      <w:r>
        <w:t>tralization of the internet or the centralization of a nuclear power plant). </w:t>
      </w:r>
    </w:p>
    <w:p w14:paraId="2EC42C74" w14:textId="77777777" w:rsidR="005D12DB" w:rsidRDefault="0065534D">
      <w:pPr>
        <w:pStyle w:val="PostHeadPara"/>
        <w:rPr>
          <w:rStyle w:val="None"/>
          <w:rFonts w:ascii="Times" w:eastAsia="Times" w:hAnsi="Times" w:cs="Times"/>
          <w:sz w:val="24"/>
          <w:szCs w:val="24"/>
        </w:rPr>
      </w:pPr>
      <w:r>
        <w:rPr>
          <w:rStyle w:val="None"/>
          <w:rFonts w:ascii="Times" w:eastAsia="Times" w:hAnsi="Times" w:cs="Times"/>
          <w:sz w:val="24"/>
          <w:szCs w:val="24"/>
        </w:rPr>
        <w:tab/>
      </w:r>
      <w:r>
        <w:t xml:space="preserve">More recently, Joy Buolamwini [10]. Safiya Umoja Noble [53], Virginia Eubanks [24], and Ruha Benjamin [6] have been leaders in exploring algorithmic power and bias in computing </w:t>
      </w:r>
      <w:r>
        <w:t>devices and systems, ultimately illustrating how technologies reproduce societal patterns of racism, sexism, and classism. There is much work to be done to bridge these realities into the core pedagogies associated with computing education both at K-12 and</w:t>
      </w:r>
      <w:r>
        <w:t xml:space="preserve"> post-secondary levels. Rua M. Williams and colleagues have shown that while CS students can recognize the racist and sexist techno-social politics of AI, they have a harder time recognizing how technologies reproduce ableism [77]. Justice-centered compute</w:t>
      </w:r>
      <w:r>
        <w:t>r education must not only focus on how to better teach young people about the techno-social politics of computing and computers, but must also account for these politics when using systems (</w:t>
      </w:r>
      <w:proofErr w:type="gramStart"/>
      <w:r>
        <w:t>e.g.</w:t>
      </w:r>
      <w:proofErr w:type="gramEnd"/>
      <w:r>
        <w:t xml:space="preserve"> automated grading systems) or devices (e.g. educational robot</w:t>
      </w:r>
      <w:r>
        <w:t>s) that we include in our own research and practice. </w:t>
      </w:r>
    </w:p>
    <w:p w14:paraId="36EA3056" w14:textId="77777777" w:rsidR="005D12DB" w:rsidRDefault="0065534D">
      <w:pPr>
        <w:pStyle w:val="PostHeadPara"/>
      </w:pPr>
      <w:r>
        <w:rPr>
          <w:rStyle w:val="None"/>
          <w:rFonts w:ascii="Times" w:eastAsia="Times" w:hAnsi="Times" w:cs="Times"/>
          <w:sz w:val="24"/>
          <w:szCs w:val="24"/>
        </w:rPr>
        <w:tab/>
      </w:r>
      <w:r>
        <w:t xml:space="preserve">But the idea that technologies can ever be apolitical or unbiased is dubious at best. </w:t>
      </w:r>
      <w:proofErr w:type="gramStart"/>
      <w:r>
        <w:t>So</w:t>
      </w:r>
      <w:proofErr w:type="gramEnd"/>
      <w:r>
        <w:t xml:space="preserve"> while there is much work to be done in removing harmful expressions and exercises of oppression from technologie</w:t>
      </w:r>
      <w:r>
        <w:t>s and sociotechnical systems, scholars in culturally responsive computing have resisted the idea that technology can be neutral by turning to the cultural capital of Black, Brown, and Indigenous communities as foundations for educational technology designs</w:t>
      </w:r>
      <w:r>
        <w:t xml:space="preserve"> that are culturally relevant, responsive, and situated [38]. Consider some examples. Nichole Pinkard’s Lyric Reader architecture was groundbreaking in centering the popular linguistic and cultural knowledge of African American children in the design of ed</w:t>
      </w:r>
      <w:r>
        <w:t>ucational computing applications to support literacy instruction [55] [56]. Juan E. Gilbert and colleagues have centered African American identities in the design of their African American Distributed Multiple Learning Styles System that is intended to sup</w:t>
      </w:r>
      <w:r>
        <w:t>port culturally relevant math education [28]. In their efforts to develop ways to bring ethnocomputing research into classrooms, Ron Eglash, Audrey Bennett, and colleagues have developed a wide array of culturally situated design tools that are intended fo</w:t>
      </w:r>
      <w:r>
        <w:t>r users to explore the mathematics and computation embedded in vernacular or Indigenous cultural designs and knowledge systems [18], including the parabolas in Anishinaabeg architecture [19], the logarithmic curves of some Ghanaian adinkra symbols [40], th</w:t>
      </w:r>
      <w:r>
        <w:t>e scaling geometry of cornrow braids [8], and much more. </w:t>
      </w:r>
    </w:p>
    <w:p w14:paraId="514D370C" w14:textId="77777777" w:rsidR="005D12DB" w:rsidRDefault="0065534D">
      <w:pPr>
        <w:pStyle w:val="Head2"/>
        <w:numPr>
          <w:ilvl w:val="1"/>
          <w:numId w:val="2"/>
        </w:numPr>
      </w:pPr>
      <w:r>
        <w:t>Building solidaristic coalitions that include computing experts, computing educators, and people involved in justice projects  </w:t>
      </w:r>
    </w:p>
    <w:p w14:paraId="1A459F1A" w14:textId="77777777" w:rsidR="005D12DB" w:rsidRDefault="0065534D">
      <w:pPr>
        <w:pStyle w:val="PostHeadPara"/>
        <w:rPr>
          <w:rStyle w:val="None"/>
          <w:rFonts w:ascii="Times" w:eastAsia="Times" w:hAnsi="Times" w:cs="Times"/>
          <w:sz w:val="24"/>
          <w:szCs w:val="24"/>
        </w:rPr>
      </w:pPr>
      <w:r>
        <w:t>Elsewhere we (</w:t>
      </w:r>
      <w:proofErr w:type="gramStart"/>
      <w:r>
        <w:t>i.e.</w:t>
      </w:r>
      <w:proofErr w:type="gramEnd"/>
      <w:r>
        <w:t xml:space="preserve"> Michael, Jean, and Rafi) have made cases that broadening participation and establishing equity in computing requires a </w:t>
      </w:r>
      <w:r>
        <w:rPr>
          <w:rStyle w:val="None"/>
          <w:i/>
          <w:iCs/>
        </w:rPr>
        <w:t>village</w:t>
      </w:r>
      <w:r>
        <w:t xml:space="preserve"> of more than just teachers and students but also administrators, researchers, community leaders, and others [6</w:t>
      </w:r>
      <w:r>
        <w:t>1] [63], including cultural experts [41]. However, arguing that “it takes a village” does not, in and of itself, lead to a justice-orientation if, for example, the village includes people (maybe institutional brokers?) who actively encourage the exploitati</w:t>
      </w:r>
      <w:r>
        <w:t>on of workers, shallow teaching and learning environments, and/or the pollution of air, water, and land. Here we take this initial stance of “it takes a village” a step further and argue that justice-centered computing education should selectively engage i</w:t>
      </w:r>
      <w:r>
        <w:t>n building dynamic and broad coalitions that connect justice-concerned and -oriented people inside of computing and education to people actively involved in justice projects. The goal here would be to foster communities of collaboration where computing edu</w:t>
      </w:r>
      <w:r>
        <w:t>cation, computational knowledge, computer power, and justice-projects can come together to open spaces (</w:t>
      </w:r>
      <w:proofErr w:type="gramStart"/>
      <w:r>
        <w:t>i.e.</w:t>
      </w:r>
      <w:proofErr w:type="gramEnd"/>
      <w:r>
        <w:t xml:space="preserve"> an open village) for new relationships (including relationships based on refusal to collaborate) to emerge from trading ideas and sharing resources</w:t>
      </w:r>
      <w:r>
        <w:t>. </w:t>
      </w:r>
    </w:p>
    <w:p w14:paraId="7BF576D1" w14:textId="77777777" w:rsidR="005D12DB" w:rsidRDefault="0065534D">
      <w:pPr>
        <w:pStyle w:val="PostHeadPara"/>
        <w:rPr>
          <w:rStyle w:val="None"/>
          <w:rFonts w:ascii="Times" w:eastAsia="Times" w:hAnsi="Times" w:cs="Times"/>
          <w:sz w:val="24"/>
          <w:szCs w:val="24"/>
        </w:rPr>
      </w:pPr>
      <w:r>
        <w:rPr>
          <w:rStyle w:val="None"/>
          <w:rFonts w:ascii="Times" w:eastAsia="Times" w:hAnsi="Times" w:cs="Times"/>
          <w:sz w:val="24"/>
          <w:szCs w:val="24"/>
        </w:rPr>
        <w:tab/>
      </w:r>
      <w:r>
        <w:t>However, there are always risks, if not inevitabilities, when these spaces include actors from state and private institutions (</w:t>
      </w:r>
      <w:proofErr w:type="gramStart"/>
      <w:r>
        <w:t>e.g.</w:t>
      </w:r>
      <w:proofErr w:type="gramEnd"/>
      <w:r>
        <w:t xml:space="preserve"> schools, government agencies, technology companies) that colonial logics of extraction and assimilation will shape actio</w:t>
      </w:r>
      <w:r>
        <w:t>n. Indeed, coalitions must not be built for their own sake—they must be rooted in goals of solidarity and anti-oppression across justice-oriented individuals and communities, which, in the political realities of our world, will mean that there are position</w:t>
      </w:r>
      <w:r>
        <w:t xml:space="preserve">s, goals, and associated institutions that must be actively </w:t>
      </w:r>
      <w:r>
        <w:rPr>
          <w:rStyle w:val="None"/>
          <w:i/>
          <w:iCs/>
        </w:rPr>
        <w:t>opposed</w:t>
      </w:r>
      <w:r>
        <w:t>. Such a solidaristic view would mean that coalition building within computing education would have to contend more deeply with questions of how groups working against justice goals—technol</w:t>
      </w:r>
      <w:r>
        <w:t>ogy companies that profit from spreading misinformation, intelligence agencies that surveil marginalized communities domestically and globally, to name a few—be engaged with or be seen as contestable targets of such coalitions. </w:t>
      </w:r>
    </w:p>
    <w:p w14:paraId="12DC2FFB" w14:textId="77777777" w:rsidR="005D12DB" w:rsidRDefault="0065534D">
      <w:pPr>
        <w:pStyle w:val="PostHeadPara"/>
        <w:rPr>
          <w:rStyle w:val="None"/>
          <w:rFonts w:ascii="Times" w:eastAsia="Times" w:hAnsi="Times" w:cs="Times"/>
          <w:sz w:val="24"/>
          <w:szCs w:val="24"/>
        </w:rPr>
      </w:pPr>
      <w:r>
        <w:rPr>
          <w:rStyle w:val="None"/>
          <w:rFonts w:ascii="Times" w:eastAsia="Times" w:hAnsi="Times" w:cs="Times"/>
          <w:sz w:val="24"/>
          <w:szCs w:val="24"/>
        </w:rPr>
        <w:tab/>
      </w:r>
      <w:r>
        <w:t>Even in the case of educat</w:t>
      </w:r>
      <w:r>
        <w:t>ion institutions that many in the CS education community see as primary partners in achieving goals of equity—K-12 schools—many such colonial logics are often at play. As a counter to such logics, we might look, for example, to Cueponcaxochitl D. Moreno Sa</w:t>
      </w:r>
      <w:r>
        <w:t xml:space="preserve">ndoval’s research on </w:t>
      </w:r>
      <w:r>
        <w:rPr>
          <w:rStyle w:val="None"/>
          <w:i/>
          <w:iCs/>
        </w:rPr>
        <w:t>Critical</w:t>
      </w:r>
      <w:r>
        <w:t xml:space="preserve"> </w:t>
      </w:r>
      <w:r>
        <w:rPr>
          <w:rStyle w:val="None"/>
          <w:i/>
          <w:iCs/>
        </w:rPr>
        <w:t xml:space="preserve">Ancestral Computing </w:t>
      </w:r>
      <w:r>
        <w:t>[49] [50] [51].</w:t>
      </w:r>
      <w:r>
        <w:rPr>
          <w:rStyle w:val="None"/>
          <w:i/>
          <w:iCs/>
        </w:rPr>
        <w:t xml:space="preserve"> </w:t>
      </w:r>
      <w:r>
        <w:t>This work helps to confront the colonial logics of compulsory schooling without losing sight of schools (and thus computer education) as sites that can connect to broader social change and j</w:t>
      </w:r>
      <w:r>
        <w:t xml:space="preserve">ustice projects. Moreno Sandoval’s work does not start or stop with computing education for computing education’s </w:t>
      </w:r>
      <w:proofErr w:type="gramStart"/>
      <w:r>
        <w:t>sake, but</w:t>
      </w:r>
      <w:proofErr w:type="gramEnd"/>
      <w:r>
        <w:t xml:space="preserve"> situates it within socio-historical and cultural contexts of colonialism and Eurocentric epistemic cultures. Centering her own Mesoa</w:t>
      </w:r>
      <w:r>
        <w:t>merican ancestral praxis, Moreno Sandoval embraces scholar and activist positionalities to help support and participate in computer science learning that not only becomes a site to critique colonization and the colonial underpinnings of schooling, but also</w:t>
      </w:r>
      <w:r>
        <w:t xml:space="preserve"> a bridge to student-led activism and community assets. For example, through connecting a CS high school teacher to Indigenous scholars and activists at a food justice symposium, student activism around cultural awareness and community health, and opportun</w:t>
      </w:r>
      <w:r>
        <w:t>ities to learn about culturally relevant CS education, Moreno Sandoval found that, “He began to see computing as a potential form of activism that could speak to the needs of the community in which he served'' [49]. </w:t>
      </w:r>
    </w:p>
    <w:p w14:paraId="242973FF" w14:textId="77777777" w:rsidR="005D12DB" w:rsidRDefault="0065534D">
      <w:pPr>
        <w:pStyle w:val="Head2"/>
        <w:numPr>
          <w:ilvl w:val="1"/>
          <w:numId w:val="2"/>
        </w:numPr>
      </w:pPr>
      <w:r>
        <w:rPr>
          <w:rStyle w:val="None"/>
          <w:shd w:val="clear" w:color="auto" w:fill="FFFFFF"/>
        </w:rPr>
        <w:t> </w:t>
      </w:r>
      <w:r>
        <w:t>Being open to continuous change</w:t>
      </w:r>
    </w:p>
    <w:p w14:paraId="6553BFDF" w14:textId="77777777" w:rsidR="005D12DB" w:rsidRDefault="0065534D">
      <w:pPr>
        <w:pStyle w:val="PostHeadPara"/>
        <w:rPr>
          <w:rStyle w:val="None"/>
          <w:rFonts w:ascii="Times" w:eastAsia="Times" w:hAnsi="Times" w:cs="Times"/>
          <w:sz w:val="24"/>
          <w:szCs w:val="24"/>
        </w:rPr>
      </w:pPr>
      <w:r>
        <w:t>Finall</w:t>
      </w:r>
      <w:r>
        <w:t>y, we must resist the idea that justice-centered computing education is singular, homogeneous, and static in ways that lend to institutionalized forms of box checking. Justice-centered computing education is not a standardized curriculum or predetermined s</w:t>
      </w:r>
      <w:r>
        <w:t>et of expectations. It should be constantly evolving, made up of iterative processes of accountable relationships and responsive collaborations. The conditions of injustice are dynamic and emergent, so computer education’s participation in justice projects</w:t>
      </w:r>
      <w:r>
        <w:t xml:space="preserve"> must be as well. To clarify, consider how the need to be adaptable and responsive to global and local conditions based on solidarity with others has been foundational to mutual aid networks that were strengthened or emerged as the result of the COVID-19 p</w:t>
      </w:r>
      <w:r>
        <w:t>andemic. Knowledge and practices of mutual aid are fundamental to Indigenous communities (e.g. [47]), as well as strategies for direct action (e.g., [36]). Within the academy the concept has varying meanings across the sciences (e.g. [30]) and social scien</w:t>
      </w:r>
      <w:r>
        <w:t>ces (e.g. [34]). Here we use the concept of</w:t>
      </w:r>
      <w:r>
        <w:rPr>
          <w:rStyle w:val="None"/>
          <w:i/>
          <w:iCs/>
        </w:rPr>
        <w:t xml:space="preserve"> mutual aid </w:t>
      </w:r>
      <w:r>
        <w:t>to connote the idea that by strengthening the well-being of other individuals we strengthen the wellbeing of ourselves and the whole community: “Mutual aid is collective coordination to meet each other</w:t>
      </w:r>
      <w:r>
        <w:t>’s needs, usually from an awareness that the systems we have in place are not going to meet them” [68] </w:t>
      </w:r>
    </w:p>
    <w:p w14:paraId="58F4BDBB" w14:textId="77777777" w:rsidR="005D12DB" w:rsidRDefault="0065534D">
      <w:pPr>
        <w:pStyle w:val="PostHeadPara"/>
        <w:rPr>
          <w:rStyle w:val="None"/>
          <w:rFonts w:ascii="Times" w:eastAsia="Times" w:hAnsi="Times" w:cs="Times"/>
          <w:sz w:val="24"/>
          <w:szCs w:val="24"/>
        </w:rPr>
      </w:pPr>
      <w:r>
        <w:rPr>
          <w:rStyle w:val="None"/>
          <w:rFonts w:ascii="Times" w:eastAsia="Times" w:hAnsi="Times" w:cs="Times"/>
          <w:sz w:val="24"/>
          <w:szCs w:val="24"/>
        </w:rPr>
        <w:tab/>
      </w:r>
      <w:r>
        <w:t>As the pandemic has revealed that we cannot rely on many politicians and employers to look out for our health and safety or those of our loved ones, lo</w:t>
      </w:r>
      <w:r>
        <w:t>cal networks of people—often connected to social movements, grassroots organizations, and labor—have stepped up to provide immediate information, food, medicine, shelter, and more. These bottom-up networks are based on interpersonal relationships and direc</w:t>
      </w:r>
      <w:r>
        <w:t>t action, making them fortified and responsive to local needs and concerns as the sociopolitical terrain shifts. The idea that computing is helpful within these 21st-century networks is unsurprising. Take the Hong Kong pro-democracy protest movement’s mutu</w:t>
      </w:r>
      <w:r>
        <w:t>al aid response to the lack of government intervention to slow the spread of COVID-19 in the early days of the pandemic. When Hong Kong chief executive, Carrie Lam, was unresponsive to the pandemic and even barred city workers from wearing masks, people fr</w:t>
      </w:r>
      <w:r>
        <w:t xml:space="preserve">om Hong Kong’s protest movement not only defied the government by wearing masks and distributing them to vulnerable people, but also set up a website to track cases and outbreaks, report on hospital wait times, counter misinformation, and more [68]. These </w:t>
      </w:r>
      <w:r>
        <w:t>actions were not charity but direct responses—greatly aided by decentralized computing power—to the changing conditions and power dynamics on the ground.  </w:t>
      </w:r>
    </w:p>
    <w:p w14:paraId="401F821B" w14:textId="77777777" w:rsidR="005D12DB" w:rsidRDefault="0065534D">
      <w:pPr>
        <w:pStyle w:val="PostHeadPara"/>
      </w:pPr>
      <w:r>
        <w:rPr>
          <w:rStyle w:val="None"/>
          <w:rFonts w:ascii="Times" w:eastAsia="Times" w:hAnsi="Times" w:cs="Times"/>
          <w:sz w:val="24"/>
          <w:szCs w:val="24"/>
        </w:rPr>
        <w:tab/>
      </w:r>
      <w:r>
        <w:t>Teachers have been no strangers to mutual aid before the pandemic or currently. Those who spend any</w:t>
      </w:r>
      <w:r>
        <w:t xml:space="preserve"> time in schools have most likely seen mutual aid at work when, for example, a teacher or staff provide a student with clothes, food, or other necessities that not only make a student’s life easier but contributes to a productive learning environment for t</w:t>
      </w:r>
      <w:r>
        <w:t>he whole community. This has been on display during the pandemic. For example, as the ineffectiveness of state and federal government to help children came to light, the Chicago Teachers Union organized to get students whose communities had been ravaged by</w:t>
      </w:r>
      <w:r>
        <w:t xml:space="preserve"> the virus not only school supplies but also </w:t>
      </w:r>
      <w:proofErr w:type="gramStart"/>
      <w:r>
        <w:t>basic necessities</w:t>
      </w:r>
      <w:proofErr w:type="gramEnd"/>
      <w:r>
        <w:t xml:space="preserve"> for their families, including diapers and food [12]. What if computer education built on these cultures of mutual aid that are well established parts of the teaching profession; using them as p</w:t>
      </w:r>
      <w:r>
        <w:t>laces to begin that not only prompt project-based learning but leverage computer teaching and learning to serve larger community goals? This would encourage an educational ecology that went beyond the school and required constant curricular changes and upd</w:t>
      </w:r>
      <w:r>
        <w:t>ates in efforts to be responsive to school-community relationships. Toward these goals, it has been argued that the field of culturally responsive computing is theoretically and methodologically well suited for supporting such justice-centered brokerage pr</w:t>
      </w:r>
      <w:r>
        <w:t>ocesses [39]. </w:t>
      </w:r>
    </w:p>
    <w:p w14:paraId="13CF111D" w14:textId="77777777" w:rsidR="005D12DB" w:rsidRDefault="0065534D">
      <w:pPr>
        <w:pStyle w:val="Head1"/>
        <w:numPr>
          <w:ilvl w:val="0"/>
          <w:numId w:val="4"/>
        </w:numPr>
      </w:pPr>
      <w:r>
        <w:t>Emerging scholarship in this issue </w:t>
      </w:r>
    </w:p>
    <w:p w14:paraId="09D04E12" w14:textId="77777777" w:rsidR="005D12DB" w:rsidRDefault="0065534D">
      <w:pPr>
        <w:pStyle w:val="PostHeadPara"/>
        <w:rPr>
          <w:rStyle w:val="None"/>
          <w:rFonts w:ascii="Times" w:eastAsia="Times" w:hAnsi="Times" w:cs="Times"/>
          <w:sz w:val="24"/>
          <w:szCs w:val="24"/>
          <w:shd w:val="clear" w:color="auto" w:fill="FFFFFF"/>
        </w:rPr>
      </w:pPr>
      <w:r>
        <w:rPr>
          <w:rStyle w:val="None"/>
          <w:shd w:val="clear" w:color="auto" w:fill="FFFFFF"/>
        </w:rPr>
        <w:t xml:space="preserve">The directions we offer above for considering justice-centered computing education imply a broad array of problem-spaces, contexts, and communities that scholars, practitioners, and activists might engage </w:t>
      </w:r>
      <w:r>
        <w:rPr>
          <w:rStyle w:val="None"/>
          <w:shd w:val="clear" w:color="auto" w:fill="FFFFFF"/>
        </w:rPr>
        <w:t>with. In exploring and deepening the conversation around this project, the seven articles included in the first volume of this special issue employ diverse theoretical perspectives, methodologies, and frameworks, including but not limited to intersectional</w:t>
      </w:r>
      <w:r>
        <w:rPr>
          <w:rStyle w:val="None"/>
          <w:shd w:val="clear" w:color="auto" w:fill="FFFFFF"/>
        </w:rPr>
        <w:t xml:space="preserve">ity and Black feminist thought, intercultural computing, ethnocomputing, translanguaging, and institutional theory. Across them, rather than consensus on a narrow set of issues, we see the possibilities of a pluralistic and wide-ranging conversation about </w:t>
      </w:r>
      <w:r>
        <w:rPr>
          <w:rStyle w:val="None"/>
          <w:shd w:val="clear" w:color="auto" w:fill="FFFFFF"/>
        </w:rPr>
        <w:t>how we might constitute the meanings of “justice-centered” within computing education, the tools that might be used to produce such meanings, and the actions that might address them.</w:t>
      </w:r>
    </w:p>
    <w:p w14:paraId="174FB56D"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In the first article in the issue, Rankin, Thomas, and Erete challenge t</w:t>
      </w:r>
      <w:r>
        <w:rPr>
          <w:rStyle w:val="None"/>
          <w:shd w:val="clear" w:color="auto" w:fill="FFFFFF"/>
        </w:rPr>
        <w:t>he field to contend directly with the realities of systemic oppression within computer science education by drawing on the testimonial authority of Black women [58]. Through an intersectional analysis that focuses on power relations and is attendant to epi</w:t>
      </w:r>
      <w:r>
        <w:rPr>
          <w:rStyle w:val="None"/>
          <w:shd w:val="clear" w:color="auto" w:fill="FFFFFF"/>
        </w:rPr>
        <w:t xml:space="preserve">stemic violence that pervades multiple sites of activity in the CS education ecosystem—K12 classroom experiences, post-secondary CS departments at predominantly White institutions, and supplemental internships—they invite those in power in CS education to </w:t>
      </w:r>
      <w:r>
        <w:rPr>
          <w:rStyle w:val="None"/>
          <w:shd w:val="clear" w:color="auto" w:fill="FFFFFF"/>
        </w:rPr>
        <w:t xml:space="preserve">look squarely at the lived experiences of Black women. In doing so, they lay bare the inadequacy of efforts that see access as the “solution” to inequities in CS education, and the need for those in power to actively lead processes of dismantling repeated </w:t>
      </w:r>
      <w:r>
        <w:rPr>
          <w:rStyle w:val="None"/>
          <w:shd w:val="clear" w:color="auto" w:fill="FFFFFF"/>
        </w:rPr>
        <w:t>sites of violence against Black women in CS.</w:t>
      </w:r>
    </w:p>
    <w:p w14:paraId="67EFC281"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In what might be seen as a response to the call to action laid out in the first article, in the second, Erete, Thomas, Nacu, Dickinson, Thompson, and Pinkard report on almost a decade of work associated with th</w:t>
      </w:r>
      <w:r>
        <w:rPr>
          <w:rStyle w:val="None"/>
          <w:shd w:val="clear" w:color="auto" w:fill="FFFFFF"/>
        </w:rPr>
        <w:t>e Digital Youth Divas initiative. As an effort aimed at addressing historical inequities for Black and Latina girls in computing, the transformative justice approach taken within the project brings to light the need for, and power of, developing “counter-s</w:t>
      </w:r>
      <w:r>
        <w:rPr>
          <w:rStyle w:val="None"/>
          <w:shd w:val="clear" w:color="auto" w:fill="FFFFFF"/>
        </w:rPr>
        <w:t>tructures” directly aimed at specific harms associated with socio-political histories of oppression [21]. As they state in the article, “We must acknowledge the histories of harm and work to hold ourselves—as educators, researchers, computing professionals</w:t>
      </w:r>
      <w:r>
        <w:rPr>
          <w:rStyle w:val="None"/>
          <w:shd w:val="clear" w:color="auto" w:fill="FFFFFF"/>
        </w:rPr>
        <w:t>, academics, etc.—accountable for continuing these harms by working to build structures that counter racist systems and grow capacity for healing.” [21] Their analysis highlights the need for initiatives that work both at micro and macro levels of activity</w:t>
      </w:r>
      <w:r>
        <w:rPr>
          <w:rStyle w:val="None"/>
          <w:shd w:val="clear" w:color="auto" w:fill="FFFFFF"/>
        </w:rPr>
        <w:t xml:space="preserve">. They maintain the importance of inclusive </w:t>
      </w:r>
      <w:proofErr w:type="gramStart"/>
      <w:r>
        <w:rPr>
          <w:rStyle w:val="None"/>
          <w:shd w:val="clear" w:color="auto" w:fill="FFFFFF"/>
        </w:rPr>
        <w:t>pedagogies, but</w:t>
      </w:r>
      <w:proofErr w:type="gramEnd"/>
      <w:r>
        <w:rPr>
          <w:rStyle w:val="None"/>
          <w:shd w:val="clear" w:color="auto" w:fill="FFFFFF"/>
        </w:rPr>
        <w:t xml:space="preserve"> argue that in order to address historic structural harms—of redlining and attendant fracturing of a community’s social capital, of exclusion from CS learning opportunities and industries, and of d</w:t>
      </w:r>
      <w:r>
        <w:rPr>
          <w:rStyle w:val="None"/>
          <w:shd w:val="clear" w:color="auto" w:fill="FFFFFF"/>
        </w:rPr>
        <w:t>eleterious impacts of computing “innovations” on communities of color—efforts must go beyond what courses or afterschool programs look like from a pedagogical standpoint. Through exploration of the Divas program’s attention to structural harms, they highli</w:t>
      </w:r>
      <w:r>
        <w:rPr>
          <w:rStyle w:val="None"/>
          <w:shd w:val="clear" w:color="auto" w:fill="FFFFFF"/>
        </w:rPr>
        <w:t>ght how it developed “counter-structures” operating at the levels of community capacity and sustainability through engagement with “the social and political structures that shape learning” [21].</w:t>
      </w:r>
    </w:p>
    <w:p w14:paraId="7405B9A2"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In the third article, Vogel shifts focus back into the </w:t>
      </w:r>
      <w:r>
        <w:rPr>
          <w:rStyle w:val="None"/>
          <w:shd w:val="clear" w:color="auto" w:fill="FFFFFF"/>
        </w:rPr>
        <w:t>modes of practice that push inclusive pedagogies into the sphere of justice, interrogating inter-relations of power, criticality, and language within classrooms [75]. The piece helps advance this conversation into the realms of critical computing and socio</w:t>
      </w:r>
      <w:r>
        <w:rPr>
          <w:rStyle w:val="None"/>
          <w:shd w:val="clear" w:color="auto" w:fill="FFFFFF"/>
        </w:rPr>
        <w:t>linguistics, grounded in rich classroom examples of how multilingual students use their funds of linguistic knowledge to support their engagement with computing learning, question digital tools, and support their sense of agency in the classroom. Vogel int</w:t>
      </w:r>
      <w:r>
        <w:rPr>
          <w:rStyle w:val="None"/>
          <w:shd w:val="clear" w:color="auto" w:fill="FFFFFF"/>
        </w:rPr>
        <w:t>roduces the concept of</w:t>
      </w:r>
      <w:r>
        <w:rPr>
          <w:rStyle w:val="None"/>
          <w:i/>
          <w:iCs/>
          <w:shd w:val="clear" w:color="auto" w:fill="FFFFFF"/>
        </w:rPr>
        <w:t xml:space="preserve"> critical translingual computing education</w:t>
      </w:r>
      <w:r>
        <w:rPr>
          <w:rStyle w:val="None"/>
          <w:shd w:val="clear" w:color="auto" w:fill="FFFFFF"/>
        </w:rPr>
        <w:t xml:space="preserve"> as a much-needed approach to computing teaching and learning, especially in our increasingly language-diverse classrooms.</w:t>
      </w:r>
    </w:p>
    <w:p w14:paraId="1AAF75D6"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Continuing this exploration of culture and power in computing educat</w:t>
      </w:r>
      <w:r>
        <w:rPr>
          <w:rStyle w:val="None"/>
          <w:shd w:val="clear" w:color="auto" w:fill="FFFFFF"/>
        </w:rPr>
        <w:t xml:space="preserve">ion, Eglash, Bennett, Cooke, Babbitt, and Lachney offer a unique perspective in their piece that is simultaneously critical and generative through their offering of the concept of </w:t>
      </w:r>
      <w:r>
        <w:rPr>
          <w:rStyle w:val="None"/>
          <w:i/>
          <w:iCs/>
          <w:shd w:val="clear" w:color="auto" w:fill="FFFFFF"/>
        </w:rPr>
        <w:t xml:space="preserve">counter-hegemonic computing </w:t>
      </w:r>
      <w:r>
        <w:rPr>
          <w:rStyle w:val="None"/>
          <w:shd w:val="clear" w:color="auto" w:fill="FFFFFF"/>
        </w:rPr>
        <w:t>[17]. Rooted in recognition of the unique comput</w:t>
      </w:r>
      <w:r>
        <w:rPr>
          <w:rStyle w:val="None"/>
          <w:shd w:val="clear" w:color="auto" w:fill="FFFFFF"/>
        </w:rPr>
        <w:t>ational assets of Black communities and cultures, they see counter-hegemonic computing transcending narrow conceptions of culturally linked computing education; moving beyond essentialist pedagogies that simply “fit” computing to student identities, beyond</w:t>
      </w:r>
      <w:r>
        <w:rPr>
          <w:rStyle w:val="None"/>
          <w:shd w:val="clear" w:color="auto" w:fill="FFFFFF"/>
        </w:rPr>
        <w:t xml:space="preserve"> one-sided critiques that lack positive visions of computing, and beyond human-capital orientations that construe the value of computing education in terms of entry into the STEM pipeline. In doing so, they push the field to consider the ways in which hege</w:t>
      </w:r>
      <w:r>
        <w:rPr>
          <w:rStyle w:val="None"/>
          <w:shd w:val="clear" w:color="auto" w:fill="FFFFFF"/>
        </w:rPr>
        <w:t>monic ideologies—of extractive economics, of settler colonialism—are embedded in much of Western computing culture. And they offer new frameworks and methods to incorporate counter-hegemonic practices that utilize computing to actively generate and circula</w:t>
      </w:r>
      <w:r>
        <w:rPr>
          <w:rStyle w:val="None"/>
          <w:shd w:val="clear" w:color="auto" w:fill="FFFFFF"/>
        </w:rPr>
        <w:t>te value within communities.</w:t>
      </w:r>
    </w:p>
    <w:p w14:paraId="5848617E"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 xml:space="preserve">Similarly orienting toward alternative visions of the purpose of computing education, Arawjo and Mogos consider the goals, and tensions, associated with utilizing computing education as a site of cross-cultural bonding [3]. </w:t>
      </w:r>
      <w:r>
        <w:rPr>
          <w:rStyle w:val="None"/>
          <w:shd w:val="clear" w:color="auto" w:fill="FFFFFF"/>
        </w:rPr>
        <w:t>In their conception of</w:t>
      </w:r>
      <w:r>
        <w:rPr>
          <w:rStyle w:val="None"/>
          <w:i/>
          <w:iCs/>
          <w:shd w:val="clear" w:color="auto" w:fill="FFFFFF"/>
        </w:rPr>
        <w:t xml:space="preserve"> intercultural computing</w:t>
      </w:r>
      <w:r>
        <w:rPr>
          <w:rStyle w:val="None"/>
          <w:shd w:val="clear" w:color="auto" w:fill="FFFFFF"/>
        </w:rPr>
        <w:t>, they draw on peace education, prejudice reduction, and sociology of racism and ethnicity in ways that orient the field toward goals of achieving understanding and solidarity between people of different backgr</w:t>
      </w:r>
      <w:r>
        <w:rPr>
          <w:rStyle w:val="None"/>
          <w:shd w:val="clear" w:color="auto" w:fill="FFFFFF"/>
        </w:rPr>
        <w:t>ounds, a goal they see as a prerequisite for collective engagement in broader justice projects facing our world. In exploring youth programs rooted in intercultural computing that they enacted both in the United States and Kenya, they highlight design tact</w:t>
      </w:r>
      <w:r>
        <w:rPr>
          <w:rStyle w:val="None"/>
          <w:shd w:val="clear" w:color="auto" w:fill="FFFFFF"/>
        </w:rPr>
        <w:t>ics and pedagogical moves that provide space for “fostering bonding across difference” [3] Critically, they acknowledge that such tactics can potentially be in tension with other equity goals associated with critical pedagogy, such as those oriented toward</w:t>
      </w:r>
      <w:r>
        <w:rPr>
          <w:rStyle w:val="None"/>
          <w:shd w:val="clear" w:color="auto" w:fill="FFFFFF"/>
        </w:rPr>
        <w:t xml:space="preserve"> facilitating belonging for racially marginalized peoples, highlighting the complexities of integrating multiple perspectives on justice-oriented computing education.  </w:t>
      </w:r>
    </w:p>
    <w:p w14:paraId="6BD0F4F0"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The next article in the issue, by Ryoo, Morris, and Margolis builds on the foundationa</w:t>
      </w:r>
      <w:r>
        <w:rPr>
          <w:rStyle w:val="None"/>
          <w:shd w:val="clear" w:color="auto" w:fill="FFFFFF"/>
        </w:rPr>
        <w:t>l research of scholars who, for decades, have been examining issues of power, politics, ethics, and social responsibility in computing that have finally been coming to the fore in recent years, not only in critical computing circles, science &amp; technology s</w:t>
      </w:r>
      <w:r>
        <w:rPr>
          <w:rStyle w:val="None"/>
          <w:shd w:val="clear" w:color="auto" w:fill="FFFFFF"/>
        </w:rPr>
        <w:t>tudies, and the computing education community, but also in mainstream media contexts (e.g. news, widely viewed documentaries, etc.) [62]. While arguments have been made and are beginning to be heeded about why issues of ethics and social responsibility mus</w:t>
      </w:r>
      <w:r>
        <w:rPr>
          <w:rStyle w:val="None"/>
          <w:shd w:val="clear" w:color="auto" w:fill="FFFFFF"/>
        </w:rPr>
        <w:t xml:space="preserve">t be taught in computer science classrooms, there are few examples of what this </w:t>
      </w:r>
      <w:proofErr w:type="gramStart"/>
      <w:r>
        <w:rPr>
          <w:rStyle w:val="None"/>
          <w:shd w:val="clear" w:color="auto" w:fill="FFFFFF"/>
        </w:rPr>
        <w:t>actually looks</w:t>
      </w:r>
      <w:proofErr w:type="gramEnd"/>
      <w:r>
        <w:rPr>
          <w:rStyle w:val="None"/>
          <w:shd w:val="clear" w:color="auto" w:fill="FFFFFF"/>
        </w:rPr>
        <w:t xml:space="preserve"> like and the pedagogical considerations needed to support such efforts, especially in K-12 contexts.The authors address this through their piece exploring both h</w:t>
      </w:r>
      <w:r>
        <w:rPr>
          <w:rStyle w:val="None"/>
          <w:shd w:val="clear" w:color="auto" w:fill="FFFFFF"/>
        </w:rPr>
        <w:t>ow and why socially responsible computing must be centered in computer science education contexts. Their work examines the value of such approaches for supporting student engagement and learning, but also for elevating student agency and voice.</w:t>
      </w:r>
    </w:p>
    <w:p w14:paraId="4A51970B" w14:textId="77777777" w:rsidR="005D12DB" w:rsidRDefault="0065534D">
      <w:pPr>
        <w:pStyle w:val="PostHeadPara"/>
        <w:rPr>
          <w:rStyle w:val="None"/>
          <w:rFonts w:ascii="Times" w:eastAsia="Times" w:hAnsi="Times" w:cs="Times"/>
          <w:sz w:val="24"/>
          <w:szCs w:val="24"/>
          <w:shd w:val="clear" w:color="auto" w:fill="FFFFFF"/>
        </w:rPr>
      </w:pPr>
      <w:r>
        <w:rPr>
          <w:rStyle w:val="None"/>
          <w:rFonts w:ascii="Times" w:eastAsia="Times" w:hAnsi="Times" w:cs="Times"/>
          <w:sz w:val="24"/>
          <w:szCs w:val="24"/>
          <w:shd w:val="clear" w:color="auto" w:fill="FFFFFF"/>
        </w:rPr>
        <w:tab/>
      </w:r>
      <w:r>
        <w:rPr>
          <w:rStyle w:val="None"/>
          <w:shd w:val="clear" w:color="auto" w:fill="FFFFFF"/>
        </w:rPr>
        <w:t>Finally, i</w:t>
      </w:r>
      <w:r>
        <w:rPr>
          <w:rStyle w:val="None"/>
          <w:shd w:val="clear" w:color="auto" w:fill="FFFFFF"/>
        </w:rPr>
        <w:t xml:space="preserve">n their piece exploring educational systems change through youth leadership, Phelps and Santo provide an important opportunity for our computing education community to consider the enormous potential and deeper complexities of supporting students to shape </w:t>
      </w:r>
      <w:r>
        <w:rPr>
          <w:rStyle w:val="None"/>
          <w:shd w:val="clear" w:color="auto" w:fill="FFFFFF"/>
        </w:rPr>
        <w:t xml:space="preserve">computer science in their school districts [54]. In justice-centered computing education, scholars often want youth to have the agency and voice with which to shape their education. But in doing so, adults have an important responsibility to facilitate an </w:t>
      </w:r>
      <w:r>
        <w:rPr>
          <w:rStyle w:val="None"/>
          <w:shd w:val="clear" w:color="auto" w:fill="FFFFFF"/>
        </w:rPr>
        <w:t>experience that allows students to successfully impact district-wide change and go beyond lip-service toward youth agency. While providing a space for youth to speak is essential to such efforts, as Phelps and Santo explore, adults must also provide scaffo</w:t>
      </w:r>
      <w:r>
        <w:rPr>
          <w:rStyle w:val="None"/>
          <w:shd w:val="clear" w:color="auto" w:fill="FFFFFF"/>
        </w:rPr>
        <w:t>lding, infrastructure, clear roles, room for student autonomy, etc. to truly ensure that youth have a seat at the table in educational decision-making. Their framework and rich examples of varying levels of success from school districts across the U.S. fil</w:t>
      </w:r>
      <w:r>
        <w:rPr>
          <w:rStyle w:val="None"/>
          <w:shd w:val="clear" w:color="auto" w:fill="FFFFFF"/>
        </w:rPr>
        <w:t xml:space="preserve">l a current gap in the broader </w:t>
      </w:r>
      <w:proofErr w:type="gramStart"/>
      <w:r>
        <w:rPr>
          <w:rStyle w:val="None"/>
          <w:shd w:val="clear" w:color="auto" w:fill="FFFFFF"/>
        </w:rPr>
        <w:t>knowledge-base</w:t>
      </w:r>
      <w:proofErr w:type="gramEnd"/>
      <w:r>
        <w:rPr>
          <w:rStyle w:val="None"/>
          <w:shd w:val="clear" w:color="auto" w:fill="FFFFFF"/>
        </w:rPr>
        <w:t xml:space="preserve"> about how we can keep students at the center of positive social change.</w:t>
      </w:r>
    </w:p>
    <w:p w14:paraId="371C6494" w14:textId="77777777" w:rsidR="005D12DB" w:rsidRDefault="0065534D">
      <w:pPr>
        <w:pStyle w:val="PostHeadPara"/>
      </w:pPr>
      <w:r>
        <w:rPr>
          <w:rStyle w:val="None"/>
          <w:rFonts w:ascii="Times" w:eastAsia="Times" w:hAnsi="Times" w:cs="Times"/>
          <w:sz w:val="24"/>
          <w:szCs w:val="24"/>
          <w:shd w:val="clear" w:color="auto" w:fill="FFFFFF"/>
        </w:rPr>
        <w:tab/>
      </w:r>
      <w:r>
        <w:rPr>
          <w:rStyle w:val="None"/>
          <w:shd w:val="clear" w:color="auto" w:fill="FFFFFF"/>
        </w:rPr>
        <w:t>While nowhere near comprehensive, across the scholarship included in the first volume of this special issue we can begin to see the broad</w:t>
      </w:r>
      <w:r>
        <w:rPr>
          <w:rStyle w:val="None"/>
          <w:shd w:val="clear" w:color="auto" w:fill="FFFFFF"/>
        </w:rPr>
        <w:t xml:space="preserve"> diversity and plurality of questions possible within the frame of justice-centered computing education. As work around this project expands, we both hope and expect that others will both deepen and broaden the inquiries included here, and form around them</w:t>
      </w:r>
      <w:r>
        <w:rPr>
          <w:rStyle w:val="None"/>
          <w:shd w:val="clear" w:color="auto" w:fill="FFFFFF"/>
        </w:rPr>
        <w:t xml:space="preserve"> a convivial orientation towards what it might look like to achieve a more just world.</w:t>
      </w:r>
      <w:r>
        <w:tab/>
      </w:r>
    </w:p>
    <w:p w14:paraId="574B449A" w14:textId="77777777" w:rsidR="005D12DB" w:rsidRDefault="0065534D">
      <w:pPr>
        <w:pStyle w:val="Head1"/>
        <w:numPr>
          <w:ilvl w:val="0"/>
          <w:numId w:val="2"/>
        </w:numPr>
      </w:pPr>
      <w:r>
        <w:t>To be continued… </w:t>
      </w:r>
    </w:p>
    <w:p w14:paraId="7D93A2AE" w14:textId="77777777" w:rsidR="005D12DB" w:rsidRDefault="0065534D">
      <w:pPr>
        <w:pStyle w:val="PostHeadPara"/>
        <w:rPr>
          <w:rStyle w:val="None"/>
          <w:b/>
          <w:bCs/>
        </w:rPr>
      </w:pPr>
      <w:r>
        <w:t>This is just the first of two volumes that make up the “Justice-centered Computing Education” special issue. Join us again in 2022 for volume 2, which</w:t>
      </w:r>
      <w:r>
        <w:t xml:space="preserve"> will include important justice-centered papers on artificial intelligence, computing education with Indigenous communities, the challenges of co-design with youth, and much more. </w:t>
      </w:r>
    </w:p>
    <w:p w14:paraId="23D4EC24" w14:textId="77777777" w:rsidR="005D12DB" w:rsidRDefault="005D12DB">
      <w:pPr>
        <w:pStyle w:val="ACMRef"/>
      </w:pPr>
    </w:p>
    <w:p w14:paraId="3A73EF87" w14:textId="77777777" w:rsidR="005D12DB" w:rsidRDefault="0065534D">
      <w:pPr>
        <w:pStyle w:val="AckHead"/>
      </w:pPr>
      <w:r>
        <w:t>ACKNOWLEDGMENTS</w:t>
      </w:r>
    </w:p>
    <w:p w14:paraId="0CB8EEB4" w14:textId="77777777" w:rsidR="005D12DB" w:rsidRDefault="0065534D">
      <w:pPr>
        <w:pStyle w:val="AckPara"/>
        <w:rPr>
          <w:rStyle w:val="None"/>
          <w:rFonts w:ascii="Times" w:eastAsia="Times" w:hAnsi="Times" w:cs="Times"/>
          <w:sz w:val="24"/>
          <w:szCs w:val="24"/>
        </w:rPr>
      </w:pPr>
      <w:r>
        <w:t xml:space="preserve">This project emerged from two events in 2019, one at IEEE </w:t>
      </w:r>
      <w:r>
        <w:t xml:space="preserve">RESPECT and one at the Connected Learning Summitt, both organized by Laquana Cooke, Michael Lachney, Rafi Santo, and Sara Vogel. We would like to thank the presenters and attendees of </w:t>
      </w:r>
      <w:proofErr w:type="gramStart"/>
      <w:r>
        <w:t>both of these</w:t>
      </w:r>
      <w:proofErr w:type="gramEnd"/>
      <w:r>
        <w:t xml:space="preserve"> events for inspiring and prompting this special issue. Nex</w:t>
      </w:r>
      <w:r>
        <w:t xml:space="preserve">t, we would like to thank Christopher Hundhausen and Gita Dilsing for their support throughout production. We also would like to thank </w:t>
      </w:r>
      <w:proofErr w:type="gramStart"/>
      <w:r>
        <w:t>all of</w:t>
      </w:r>
      <w:proofErr w:type="gramEnd"/>
      <w:r>
        <w:t xml:space="preserve"> the contributors, especially Sara Vogel, Yolanda Rankin, David Phelps, Sheena Erete, Ron Eglash, &amp; Ian Arawjo for </w:t>
      </w:r>
      <w:r>
        <w:t xml:space="preserve">their feedback and comments during RESPECT 2021 and/or during the writing of this introduction. </w:t>
      </w:r>
      <w:proofErr w:type="gramStart"/>
      <w:r>
        <w:t>Last but not least</w:t>
      </w:r>
      <w:proofErr w:type="gramEnd"/>
      <w:r>
        <w:t>, we want to thank all of the peer-reviewers, without you this project would be impossible. </w:t>
      </w:r>
    </w:p>
    <w:p w14:paraId="2DAA2F02" w14:textId="77777777" w:rsidR="005D12DB" w:rsidRDefault="005D12DB">
      <w:pPr>
        <w:pStyle w:val="AckPara"/>
      </w:pPr>
    </w:p>
    <w:p w14:paraId="74DA1B5E" w14:textId="77777777" w:rsidR="005D12DB" w:rsidRDefault="0065534D">
      <w:pPr>
        <w:pStyle w:val="ReferenceHead"/>
      </w:pPr>
      <w:r>
        <w:t>REFERENCES</w:t>
      </w:r>
    </w:p>
    <w:p w14:paraId="6E58D577" w14:textId="77777777" w:rsidR="005D12DB" w:rsidRDefault="005D12DB">
      <w:pPr>
        <w:pStyle w:val="Bibentry"/>
        <w:ind w:left="360" w:hanging="360"/>
      </w:pPr>
    </w:p>
    <w:p w14:paraId="61021ADC" w14:textId="77777777" w:rsidR="005D12DB" w:rsidRDefault="0065534D">
      <w:pPr>
        <w:pStyle w:val="Bibentry"/>
        <w:numPr>
          <w:ilvl w:val="0"/>
          <w:numId w:val="6"/>
        </w:numPr>
      </w:pPr>
      <w:r>
        <w:t xml:space="preserve">Janet Abbate. 2012. </w:t>
      </w:r>
      <w:r>
        <w:rPr>
          <w:rStyle w:val="None"/>
          <w:i/>
          <w:iCs/>
        </w:rPr>
        <w:t>Recoding Gender:</w:t>
      </w:r>
      <w:r>
        <w:rPr>
          <w:rStyle w:val="None"/>
          <w:i/>
          <w:iCs/>
        </w:rPr>
        <w:t xml:space="preserve"> Women’s Changing Participation in Computing. </w:t>
      </w:r>
      <w:r>
        <w:t>MIT Press</w:t>
      </w:r>
    </w:p>
    <w:p w14:paraId="28CD41AA" w14:textId="77777777" w:rsidR="005D12DB" w:rsidRDefault="0065534D">
      <w:pPr>
        <w:pStyle w:val="Bibentry"/>
        <w:numPr>
          <w:ilvl w:val="0"/>
          <w:numId w:val="6"/>
        </w:numPr>
      </w:pPr>
      <w:r>
        <w:t xml:space="preserve">Morgan G. Ames. 2019 </w:t>
      </w:r>
      <w:r>
        <w:rPr>
          <w:rStyle w:val="None"/>
          <w:i/>
          <w:iCs/>
        </w:rPr>
        <w:t>The Charisma Machine: The Life, Death, and Legacy of One Laptop per Child</w:t>
      </w:r>
      <w:r>
        <w:t>. MIT Press</w:t>
      </w:r>
    </w:p>
    <w:p w14:paraId="655CE521" w14:textId="77777777" w:rsidR="005D12DB" w:rsidRDefault="0065534D">
      <w:pPr>
        <w:pStyle w:val="Bibentry"/>
        <w:numPr>
          <w:ilvl w:val="0"/>
          <w:numId w:val="6"/>
        </w:numPr>
      </w:pPr>
      <w:r>
        <w:t xml:space="preserve">Ian Arawjo &amp; Ariam Mogos. 2021 Intercultural Computing Education: Justice Beyond the Category </w:t>
      </w:r>
      <w:r>
        <w:t xml:space="preserve">Bind. </w:t>
      </w:r>
      <w:r>
        <w:rPr>
          <w:rStyle w:val="None"/>
          <w:i/>
          <w:iCs/>
        </w:rPr>
        <w:t>ACM Transactions on Computing Education (TOCE)</w:t>
      </w:r>
      <w:r>
        <w:t xml:space="preserve"> 21, 2, x-x</w:t>
      </w:r>
    </w:p>
    <w:p w14:paraId="37CF230B" w14:textId="77777777" w:rsidR="005D12DB" w:rsidRDefault="0065534D">
      <w:pPr>
        <w:pStyle w:val="Bibentry"/>
        <w:numPr>
          <w:ilvl w:val="0"/>
          <w:numId w:val="6"/>
        </w:numPr>
      </w:pPr>
      <w:r>
        <w:t xml:space="preserve">Djene Bajalan. 2020. Michael Brooks and the Meaning of Socialist Internationalism. </w:t>
      </w:r>
      <w:r>
        <w:rPr>
          <w:rStyle w:val="None"/>
          <w:i/>
          <w:iCs/>
        </w:rPr>
        <w:t>Jacobin Magazine</w:t>
      </w:r>
      <w:r>
        <w:t xml:space="preserve">. </w:t>
      </w:r>
      <w:r>
        <w:rPr>
          <w:rStyle w:val="None"/>
          <w:color w:val="222222"/>
        </w:rPr>
        <w:t xml:space="preserve"> Accessed Aug. 17th, 2021: </w:t>
      </w:r>
      <w:hyperlink r:id="rId15" w:history="1">
        <w:r>
          <w:rPr>
            <w:rStyle w:val="Hyperlink0"/>
          </w:rPr>
          <w:t>https://www.jacobinmag.com/2020/07/michael-brooks-socialist-internationalism-turkey</w:t>
        </w:r>
      </w:hyperlink>
      <w:r>
        <w:rPr>
          <w:rStyle w:val="None"/>
          <w:color w:val="222222"/>
        </w:rPr>
        <w:t xml:space="preserve"> </w:t>
      </w:r>
    </w:p>
    <w:p w14:paraId="208020BC" w14:textId="77777777" w:rsidR="005D12DB" w:rsidRDefault="0065534D">
      <w:pPr>
        <w:pStyle w:val="Bibentry"/>
        <w:numPr>
          <w:ilvl w:val="0"/>
          <w:numId w:val="6"/>
        </w:numPr>
      </w:pPr>
      <w:r>
        <w:t xml:space="preserve">James Baldwin. 1998. </w:t>
      </w:r>
      <w:r>
        <w:rPr>
          <w:rStyle w:val="None"/>
          <w:i/>
          <w:iCs/>
        </w:rPr>
        <w:t xml:space="preserve">Collected Essays. The Library of America. </w:t>
      </w:r>
      <w:r>
        <w:t xml:space="preserve"> </w:t>
      </w:r>
    </w:p>
    <w:p w14:paraId="6E748790" w14:textId="77777777" w:rsidR="005D12DB" w:rsidRDefault="0065534D">
      <w:pPr>
        <w:pStyle w:val="Bibentry"/>
        <w:numPr>
          <w:ilvl w:val="0"/>
          <w:numId w:val="6"/>
        </w:numPr>
      </w:pPr>
      <w:r>
        <w:t xml:space="preserve">Ruha Benjamin. 2019. Race after technology. Abolitionist tools for </w:t>
      </w:r>
      <w:r>
        <w:t>the new Jim code. Polity, Medford MA.</w:t>
      </w:r>
    </w:p>
    <w:p w14:paraId="07819328" w14:textId="77777777" w:rsidR="005D12DB" w:rsidRDefault="0065534D">
      <w:pPr>
        <w:pStyle w:val="Bibentry"/>
        <w:numPr>
          <w:ilvl w:val="0"/>
          <w:numId w:val="6"/>
        </w:numPr>
      </w:pPr>
      <w:r>
        <w:t>Audrey Bennett. 2016. Ethnocomputational creativity in STEAM education: A cultural framework for generative justice.  </w:t>
      </w:r>
      <w:r>
        <w:rPr>
          <w:rStyle w:val="None"/>
          <w:i/>
          <w:iCs/>
        </w:rPr>
        <w:t>Teknokultura</w:t>
      </w:r>
      <w:r>
        <w:t xml:space="preserve"> 13, 2, 587-612</w:t>
      </w:r>
    </w:p>
    <w:p w14:paraId="10F7121E" w14:textId="77777777" w:rsidR="005D12DB" w:rsidRDefault="0065534D">
      <w:pPr>
        <w:pStyle w:val="Bibentry"/>
        <w:numPr>
          <w:ilvl w:val="0"/>
          <w:numId w:val="6"/>
        </w:numPr>
      </w:pPr>
      <w:r>
        <w:t xml:space="preserve">Audrey Bennett, Ron Eglash, Michael Lachney, and William Babbitt. 2016. </w:t>
      </w:r>
      <w:r>
        <w:t>Design agency. Diversifying computer science at the intersections of creativity and culture. In Revolutionizing Education through Web-Based Instruction. IGI Global, Hershey, PA, 35–56.</w:t>
      </w:r>
    </w:p>
    <w:p w14:paraId="717EBF4B" w14:textId="77777777" w:rsidR="005D12DB" w:rsidRDefault="0065534D">
      <w:pPr>
        <w:pStyle w:val="Bibentry"/>
        <w:numPr>
          <w:ilvl w:val="0"/>
          <w:numId w:val="6"/>
        </w:numPr>
      </w:pPr>
      <w:r>
        <w:t xml:space="preserve">Wiebe E. Bijker, Thomas P. Hughes, &amp; Trevor Pinch, eds. 2012. </w:t>
      </w:r>
      <w:r>
        <w:rPr>
          <w:rStyle w:val="None"/>
          <w:i/>
          <w:iCs/>
        </w:rPr>
        <w:t xml:space="preserve">e Social </w:t>
      </w:r>
      <w:r>
        <w:rPr>
          <w:rStyle w:val="None"/>
          <w:i/>
          <w:iCs/>
        </w:rPr>
        <w:t>Construction of Technological Systems: New Directions in the Sociology and History of Technology, Second Edition.</w:t>
      </w:r>
      <w:r>
        <w:t xml:space="preserve"> MIT Press. </w:t>
      </w:r>
    </w:p>
    <w:p w14:paraId="267D9B81" w14:textId="77777777" w:rsidR="005D12DB" w:rsidRDefault="0065534D">
      <w:pPr>
        <w:pStyle w:val="Bibentry"/>
        <w:numPr>
          <w:ilvl w:val="0"/>
          <w:numId w:val="6"/>
        </w:numPr>
      </w:pPr>
      <w:r>
        <w:t> Joy Adowaa Buolamwini. 2017.  Gender shades: intersectional phenotypic and demographic evaluation of face datasets and gender cla</w:t>
      </w:r>
      <w:r>
        <w:t>ssifiers." PhD diss., Massachusetts Institute of Technology, 2017.</w:t>
      </w:r>
    </w:p>
    <w:p w14:paraId="3BC3760F" w14:textId="77777777" w:rsidR="005D12DB" w:rsidRDefault="0065534D">
      <w:pPr>
        <w:pStyle w:val="Bibentry"/>
        <w:numPr>
          <w:ilvl w:val="0"/>
          <w:numId w:val="6"/>
        </w:numPr>
      </w:pPr>
      <w:r>
        <w:t xml:space="preserve">Patricia Hill Collins &amp; Sirma Bilge. 2020. </w:t>
      </w:r>
      <w:r>
        <w:rPr>
          <w:rStyle w:val="None"/>
          <w:i/>
          <w:iCs/>
        </w:rPr>
        <w:t>Intersectionality</w:t>
      </w:r>
      <w:r>
        <w:t xml:space="preserve">. John Wiley &amp; Sons. </w:t>
      </w:r>
    </w:p>
    <w:p w14:paraId="54950141" w14:textId="77777777" w:rsidR="005D12DB" w:rsidRDefault="0065534D">
      <w:pPr>
        <w:pStyle w:val="Bibentry"/>
        <w:numPr>
          <w:ilvl w:val="0"/>
          <w:numId w:val="6"/>
        </w:numPr>
      </w:pPr>
      <w:r>
        <w:rPr>
          <w:rStyle w:val="None"/>
          <w:color w:val="222222"/>
        </w:rPr>
        <w:t xml:space="preserve">Chicago Teachers Union. 2020. </w:t>
      </w:r>
      <w:r>
        <w:t xml:space="preserve">From food to diapers, CTU mutual aid campaign springs into action. </w:t>
      </w:r>
      <w:r>
        <w:rPr>
          <w:rStyle w:val="None"/>
          <w:color w:val="222222"/>
        </w:rPr>
        <w:t>Accessed A</w:t>
      </w:r>
      <w:r>
        <w:rPr>
          <w:rStyle w:val="None"/>
          <w:color w:val="222222"/>
        </w:rPr>
        <w:t xml:space="preserve">ug. 17th, 2021: </w:t>
      </w:r>
      <w:hyperlink r:id="rId16" w:history="1">
        <w:r>
          <w:rPr>
            <w:rStyle w:val="Hyperlink2"/>
          </w:rPr>
          <w:t>https://www.ctulocal1.org/chicago-union-teacher/2020/05/ctu-mutual-aid/</w:t>
        </w:r>
      </w:hyperlink>
      <w:r>
        <w:rPr>
          <w:rStyle w:val="None"/>
          <w:color w:val="222222"/>
        </w:rPr>
        <w:t> </w:t>
      </w:r>
    </w:p>
    <w:p w14:paraId="735DF25A" w14:textId="77777777" w:rsidR="005D12DB" w:rsidRDefault="0065534D">
      <w:pPr>
        <w:pStyle w:val="Bibentry"/>
        <w:numPr>
          <w:ilvl w:val="0"/>
          <w:numId w:val="6"/>
        </w:numPr>
      </w:pPr>
      <w:r>
        <w:t xml:space="preserve">Laquana Cooke, Sara Vogel, Michael Lachney, and Rafi Santo. 2019. Culturally responsive computing: Supporting diverse justice projects in/as computer science education. In </w:t>
      </w:r>
      <w:r>
        <w:rPr>
          <w:rStyle w:val="None"/>
          <w:i/>
          <w:iCs/>
        </w:rPr>
        <w:t>2019 Research on Equity and Sustained Participation in Engineering, Computing, and T</w:t>
      </w:r>
      <w:r>
        <w:rPr>
          <w:rStyle w:val="None"/>
          <w:i/>
          <w:iCs/>
        </w:rPr>
        <w:t>echnology (RESPECT)</w:t>
      </w:r>
      <w:r>
        <w:t>, pp. 1-2. IEEE, 2019.</w:t>
      </w:r>
    </w:p>
    <w:p w14:paraId="76275B6E" w14:textId="77777777" w:rsidR="005D12DB" w:rsidRDefault="0065534D">
      <w:pPr>
        <w:pStyle w:val="Bibentry"/>
        <w:numPr>
          <w:ilvl w:val="0"/>
          <w:numId w:val="6"/>
        </w:numPr>
      </w:pPr>
      <w:r>
        <w:rPr>
          <w:rStyle w:val="None"/>
        </w:rPr>
        <w:t xml:space="preserve">Emma </w:t>
      </w:r>
      <w:r>
        <w:t>Dabiri,</w:t>
      </w:r>
      <w:r>
        <w:rPr>
          <w:rStyle w:val="None"/>
        </w:rPr>
        <w:t xml:space="preserve"> 2019.</w:t>
      </w:r>
      <w:r>
        <w:t xml:space="preserve"> Twisted: The Tangled History of Black Hair Culture</w:t>
      </w:r>
      <w:r>
        <w:rPr>
          <w:rStyle w:val="None"/>
        </w:rPr>
        <w:t>. New York: Harper Perennial</w:t>
      </w:r>
    </w:p>
    <w:p w14:paraId="5EEB8B29" w14:textId="77777777" w:rsidR="005D12DB" w:rsidRDefault="0065534D">
      <w:pPr>
        <w:pStyle w:val="Bibentry"/>
        <w:numPr>
          <w:ilvl w:val="0"/>
          <w:numId w:val="6"/>
        </w:numPr>
      </w:pPr>
      <w:r>
        <w:rPr>
          <w:rStyle w:val="None"/>
        </w:rPr>
        <w:t>Ron E</w:t>
      </w:r>
      <w:r>
        <w:t xml:space="preserve">glash. </w:t>
      </w:r>
      <w:r>
        <w:rPr>
          <w:rStyle w:val="None"/>
        </w:rPr>
        <w:t>1999.</w:t>
      </w:r>
      <w:r>
        <w:t xml:space="preserve"> </w:t>
      </w:r>
      <w:r>
        <w:rPr>
          <w:rStyle w:val="None"/>
          <w:i/>
          <w:iCs/>
        </w:rPr>
        <w:t>African Fractals: Modern Computing and Indigenous Design.</w:t>
      </w:r>
      <w:r>
        <w:rPr>
          <w:rStyle w:val="None"/>
        </w:rPr>
        <w:t xml:space="preserve"> Rutgers University Press. </w:t>
      </w:r>
    </w:p>
    <w:p w14:paraId="0D469C02" w14:textId="77777777" w:rsidR="005D12DB" w:rsidRDefault="0065534D">
      <w:pPr>
        <w:pStyle w:val="Bibentry"/>
        <w:numPr>
          <w:ilvl w:val="0"/>
          <w:numId w:val="6"/>
        </w:numPr>
      </w:pPr>
      <w:r>
        <w:rPr>
          <w:rStyle w:val="None"/>
        </w:rPr>
        <w:t>Ron Eglash, W</w:t>
      </w:r>
      <w:r>
        <w:rPr>
          <w:rStyle w:val="None"/>
        </w:rPr>
        <w:t>illiam Babbitt, Audrey Bennett, Kathryn Bennett, Brian Callahan, James Davis, John Drazan, Charles Hathaway, David Hughes, Mukkai Krishnamoorthy, Michael Lachney, Michael Mascarenhas, Shayla Sawyer, and Kathleen Paper Session: Diversity SIGCSE ’20, March 1</w:t>
      </w:r>
      <w:r>
        <w:rPr>
          <w:rStyle w:val="None"/>
        </w:rPr>
        <w:t>1–14, 2020, Portland, OR, USA 204 Tully. 2017. Culturally Situated Design Tools: Generative Justice as a Foundation for STEM Diversity. IGI Global Publishers, Hershey, PA.</w:t>
      </w:r>
    </w:p>
    <w:p w14:paraId="68DBB2B8" w14:textId="77777777" w:rsidR="005D12DB" w:rsidRDefault="0065534D">
      <w:pPr>
        <w:pStyle w:val="Bibentry"/>
        <w:numPr>
          <w:ilvl w:val="0"/>
          <w:numId w:val="6"/>
        </w:numPr>
      </w:pPr>
      <w:r>
        <w:t>Ron Eglash, Audrey Bennett, Laquana Cooke, William Babbitt, and Michael Lachney (202</w:t>
      </w:r>
      <w:r>
        <w:t xml:space="preserve">1). Counter-hegomonic Computing: Computer Science Education for Value Emancipation. </w:t>
      </w:r>
      <w:r>
        <w:rPr>
          <w:rStyle w:val="None"/>
          <w:i/>
          <w:iCs/>
        </w:rPr>
        <w:t>ACM Transactions on Computing Education (TOCE)</w:t>
      </w:r>
      <w:r>
        <w:t xml:space="preserve"> 21, 2, x-x</w:t>
      </w:r>
    </w:p>
    <w:p w14:paraId="4F642D4F" w14:textId="77777777" w:rsidR="005D12DB" w:rsidRDefault="0065534D">
      <w:pPr>
        <w:pStyle w:val="Bibentry"/>
        <w:numPr>
          <w:ilvl w:val="0"/>
          <w:numId w:val="6"/>
        </w:numPr>
      </w:pPr>
      <w:r>
        <w:t>Ron Eglash, Audrey Bennett, C. O Donnell, S. Jennings, and M. Cintorino. 2006. Culturally situated design tools. E</w:t>
      </w:r>
      <w:r>
        <w:t xml:space="preserve">thnocomputing from field site to classroom. American Anthropologist 108, 2, 347–362. DOI: </w:t>
      </w:r>
      <w:hyperlink r:id="rId17" w:history="1">
        <w:r>
          <w:rPr>
            <w:rStyle w:val="Hyperlink0"/>
          </w:rPr>
          <w:t>https://doi.org/10.1525/aa.2006.108.2.347</w:t>
        </w:r>
      </w:hyperlink>
      <w:r>
        <w:t>.</w:t>
      </w:r>
    </w:p>
    <w:p w14:paraId="512B2230" w14:textId="77777777" w:rsidR="005D12DB" w:rsidRDefault="0065534D">
      <w:pPr>
        <w:pStyle w:val="Bibentry"/>
        <w:numPr>
          <w:ilvl w:val="0"/>
          <w:numId w:val="6"/>
        </w:numPr>
      </w:pPr>
      <w:r>
        <w:t>Ron Eglash, Michael Lachney, William Babbitt, Audrey Bennett, Mart</w:t>
      </w:r>
      <w:r>
        <w:t xml:space="preserve">in Reinhardt, and James Davis. "Decolonizing education with Anishinaabe arcs: generative STEM as a path to indigenous futurity." </w:t>
      </w:r>
      <w:r>
        <w:rPr>
          <w:rStyle w:val="None"/>
          <w:i/>
          <w:iCs/>
        </w:rPr>
        <w:t>Educational Technology Research and Development</w:t>
      </w:r>
      <w:r>
        <w:t xml:space="preserve"> 68, no. 3 (2020): 1569-1593. </w:t>
      </w:r>
    </w:p>
    <w:p w14:paraId="7ECB7A41" w14:textId="77777777" w:rsidR="005D12DB" w:rsidRDefault="0065534D">
      <w:pPr>
        <w:pStyle w:val="Bibentry"/>
        <w:numPr>
          <w:ilvl w:val="0"/>
          <w:numId w:val="6"/>
        </w:numPr>
      </w:pPr>
      <w:r>
        <w:t>Ron Eglash, Jennifer L. Croissant, Giovanna Di Ch</w:t>
      </w:r>
      <w:r>
        <w:t xml:space="preserve">iro, &amp; Rayvon Fouché ed. </w:t>
      </w:r>
      <w:r>
        <w:rPr>
          <w:rStyle w:val="None"/>
          <w:i/>
          <w:iCs/>
        </w:rPr>
        <w:t>Appropriating technology: Vernacular science and social power</w:t>
      </w:r>
      <w:r>
        <w:t xml:space="preserve">. U of Minnesota Press, 2004. </w:t>
      </w:r>
    </w:p>
    <w:p w14:paraId="5F1E0241" w14:textId="77777777" w:rsidR="005D12DB" w:rsidRDefault="0065534D">
      <w:pPr>
        <w:pStyle w:val="Bibentry"/>
        <w:numPr>
          <w:ilvl w:val="0"/>
          <w:numId w:val="6"/>
        </w:numPr>
      </w:pPr>
      <w:r>
        <w:t>Sheena Erete, Karia Thomas, Denise Nacu, Dickinson, Thompson, and Nicole Pinkard 2021. Applying a Transformative Justice Approach to Encour</w:t>
      </w:r>
      <w:r>
        <w:t xml:space="preserve">age Participation of Brown and Black Girls in Computing. </w:t>
      </w:r>
      <w:r>
        <w:rPr>
          <w:rStyle w:val="None"/>
          <w:i/>
          <w:iCs/>
          <w:color w:val="222222"/>
        </w:rPr>
        <w:t>ACM Transactions on Computing Education (TOCE)</w:t>
      </w:r>
      <w:r>
        <w:rPr>
          <w:rStyle w:val="None"/>
          <w:color w:val="222222"/>
        </w:rPr>
        <w:t xml:space="preserve"> 21,  2, </w:t>
      </w:r>
    </w:p>
    <w:p w14:paraId="1D494E28" w14:textId="77777777" w:rsidR="005D12DB" w:rsidRDefault="0065534D">
      <w:pPr>
        <w:pStyle w:val="Bibentry"/>
        <w:numPr>
          <w:ilvl w:val="0"/>
          <w:numId w:val="6"/>
        </w:numPr>
      </w:pPr>
      <w:r>
        <w:rPr>
          <w:rStyle w:val="None"/>
          <w:color w:val="222222"/>
        </w:rPr>
        <w:t xml:space="preserve">Sheena </w:t>
      </w:r>
      <w:r>
        <w:t xml:space="preserve">Erete, Yolanda A. Rankin, and Jakita O. Thomas. 2021 I can't breathe: Reflections from black women in CSCW and HCI. </w:t>
      </w:r>
      <w:r>
        <w:rPr>
          <w:rStyle w:val="None"/>
          <w:i/>
          <w:iCs/>
        </w:rPr>
        <w:t>Proceedings of the A</w:t>
      </w:r>
      <w:r>
        <w:rPr>
          <w:rStyle w:val="None"/>
          <w:i/>
          <w:iCs/>
        </w:rPr>
        <w:t>CM on Human-Computer Interaction</w:t>
      </w:r>
      <w:r>
        <w:t xml:space="preserve"> 4, no. CSCW3, 1-23. </w:t>
      </w:r>
    </w:p>
    <w:p w14:paraId="20482681" w14:textId="77777777" w:rsidR="005D12DB" w:rsidRDefault="0065534D">
      <w:pPr>
        <w:pStyle w:val="Bibentry"/>
        <w:numPr>
          <w:ilvl w:val="0"/>
          <w:numId w:val="6"/>
        </w:numPr>
      </w:pPr>
      <w:r>
        <w:t xml:space="preserve">Indigo Esmonde &amp; Angela N. Booker, eds. 2017. </w:t>
      </w:r>
      <w:r>
        <w:rPr>
          <w:rStyle w:val="None"/>
          <w:i/>
          <w:iCs/>
        </w:rPr>
        <w:t xml:space="preserve">Power and Privilege in the Learning Sciences: Critical and Sociocultural Theories of </w:t>
      </w:r>
      <w:proofErr w:type="gramStart"/>
      <w:r>
        <w:rPr>
          <w:rStyle w:val="None"/>
          <w:i/>
          <w:iCs/>
        </w:rPr>
        <w:t>Learning..</w:t>
      </w:r>
      <w:proofErr w:type="gramEnd"/>
      <w:r>
        <w:t xml:space="preserve"> Routledge. </w:t>
      </w:r>
    </w:p>
    <w:p w14:paraId="0AF9F1C4" w14:textId="77777777" w:rsidR="005D12DB" w:rsidRDefault="0065534D">
      <w:pPr>
        <w:pStyle w:val="Bibentry"/>
        <w:numPr>
          <w:ilvl w:val="0"/>
          <w:numId w:val="6"/>
        </w:numPr>
      </w:pPr>
      <w:r>
        <w:t xml:space="preserve">Virginia Eubanks. 2018. </w:t>
      </w:r>
      <w:r>
        <w:rPr>
          <w:rStyle w:val="None"/>
          <w:i/>
          <w:iCs/>
        </w:rPr>
        <w:t xml:space="preserve">Automating </w:t>
      </w:r>
      <w:r>
        <w:rPr>
          <w:rStyle w:val="None"/>
          <w:i/>
          <w:iCs/>
        </w:rPr>
        <w:t>inequality: How high-tech tools profile, police, and punish the poor.</w:t>
      </w:r>
      <w:r>
        <w:t xml:space="preserve"> St. Martin's Press.</w:t>
      </w:r>
    </w:p>
    <w:p w14:paraId="31BCA9F2" w14:textId="77777777" w:rsidR="005D12DB" w:rsidRDefault="0065534D">
      <w:pPr>
        <w:pStyle w:val="Bibentry"/>
        <w:numPr>
          <w:ilvl w:val="0"/>
          <w:numId w:val="6"/>
        </w:numPr>
      </w:pPr>
      <w:r>
        <w:t xml:space="preserve">Michel Foucault. 1980. </w:t>
      </w:r>
      <w:r>
        <w:rPr>
          <w:rStyle w:val="None"/>
          <w:i/>
          <w:iCs/>
        </w:rPr>
        <w:t xml:space="preserve">Power/knowledge: Selected interviews and other writings, 1972-1977. </w:t>
      </w:r>
      <w:r>
        <w:t>Vintage</w:t>
      </w:r>
    </w:p>
    <w:p w14:paraId="2DD0762B" w14:textId="77777777" w:rsidR="005D12DB" w:rsidRDefault="0065534D">
      <w:pPr>
        <w:pStyle w:val="Bibentry"/>
        <w:numPr>
          <w:ilvl w:val="0"/>
          <w:numId w:val="6"/>
        </w:numPr>
      </w:pPr>
      <w:r>
        <w:t>Patricia Garcia, Cecilia Fernández, and Holly Okonkwo. 2020. Levera</w:t>
      </w:r>
      <w:r>
        <w:t>ging technology: how Black girls enact critical digital literacies for social change. </w:t>
      </w:r>
      <w:r>
        <w:rPr>
          <w:rStyle w:val="None"/>
          <w:i/>
          <w:iCs/>
        </w:rPr>
        <w:t xml:space="preserve">Learning, </w:t>
      </w:r>
      <w:proofErr w:type="gramStart"/>
      <w:r>
        <w:rPr>
          <w:rStyle w:val="None"/>
          <w:i/>
          <w:iCs/>
        </w:rPr>
        <w:t>Media</w:t>
      </w:r>
      <w:proofErr w:type="gramEnd"/>
      <w:r>
        <w:rPr>
          <w:rStyle w:val="None"/>
          <w:i/>
          <w:iCs/>
        </w:rPr>
        <w:t xml:space="preserve"> and Technology</w:t>
      </w:r>
      <w:r>
        <w:t> 45, 4, 345-362</w:t>
      </w:r>
    </w:p>
    <w:p w14:paraId="31520D83" w14:textId="77777777" w:rsidR="005D12DB" w:rsidRDefault="0065534D">
      <w:pPr>
        <w:pStyle w:val="Bibentry"/>
        <w:numPr>
          <w:ilvl w:val="0"/>
          <w:numId w:val="6"/>
        </w:numPr>
      </w:pPr>
      <w:r>
        <w:t>Nettrice R. Gaskins, 2019. “Techno-Vernacular Creativity and Innovation Across the African Diaspora and Global South.” In Ca</w:t>
      </w:r>
      <w:r>
        <w:t xml:space="preserve">ptivating Technology: Race, Carceral Technoscience, and Liberatory Imagination in Everyday Life, edited by R. Benjamin, 252–274. 1Duke University Press. </w:t>
      </w:r>
    </w:p>
    <w:p w14:paraId="33DD35C7" w14:textId="77777777" w:rsidR="005D12DB" w:rsidRDefault="0065534D">
      <w:pPr>
        <w:pStyle w:val="Bibentry"/>
        <w:numPr>
          <w:ilvl w:val="0"/>
          <w:numId w:val="6"/>
        </w:numPr>
      </w:pPr>
      <w:r>
        <w:t>Juan E. Gilbert, Keena Arbuthnot, Stafford Hood, Michael M. Grant, Melanie L. West, Yolanda McMillian,</w:t>
      </w:r>
      <w:r>
        <w:t xml:space="preserve"> E. Vincent Cross II, Philicity Williams, and Wanda Eugene. 2008. "Teaching algebra using culturally relevant virtual instructors." </w:t>
      </w:r>
      <w:r>
        <w:rPr>
          <w:rStyle w:val="None"/>
          <w:i/>
          <w:iCs/>
        </w:rPr>
        <w:t>Int. J. Virtual Real.</w:t>
      </w:r>
      <w:r>
        <w:t xml:space="preserve"> 7, 1, 21-30. </w:t>
      </w:r>
    </w:p>
    <w:p w14:paraId="4864EF4E" w14:textId="77777777" w:rsidR="005D12DB" w:rsidRDefault="0065534D">
      <w:pPr>
        <w:pStyle w:val="Bibentry"/>
        <w:numPr>
          <w:ilvl w:val="0"/>
          <w:numId w:val="6"/>
        </w:numPr>
      </w:pPr>
      <w:r>
        <w:t xml:space="preserve">Joanna Goode, Stephany Runninghawk Johnson, and Krystal </w:t>
      </w:r>
      <w:proofErr w:type="gramStart"/>
      <w:r>
        <w:t>Sundstrom..</w:t>
      </w:r>
      <w:proofErr w:type="gramEnd"/>
      <w:r>
        <w:t xml:space="preserve"> 2020. Disrupting col</w:t>
      </w:r>
      <w:r>
        <w:t>orblind teacher education in computer science." </w:t>
      </w:r>
      <w:r>
        <w:rPr>
          <w:rStyle w:val="None"/>
          <w:i/>
          <w:iCs/>
        </w:rPr>
        <w:t>Professional Development in Education</w:t>
      </w:r>
      <w:r>
        <w:t> 46, 2, 354-367.</w:t>
      </w:r>
    </w:p>
    <w:p w14:paraId="633D5F45" w14:textId="77777777" w:rsidR="005D12DB" w:rsidRDefault="0065534D">
      <w:pPr>
        <w:pStyle w:val="Bibentry"/>
        <w:numPr>
          <w:ilvl w:val="0"/>
          <w:numId w:val="6"/>
        </w:numPr>
      </w:pPr>
      <w:r>
        <w:t xml:space="preserve">Stephen Jay Gould. 1988. Kropotkin was no crackpot. </w:t>
      </w:r>
      <w:r>
        <w:rPr>
          <w:rStyle w:val="None"/>
          <w:i/>
          <w:iCs/>
        </w:rPr>
        <w:t>Natural History</w:t>
      </w:r>
      <w:r>
        <w:t xml:space="preserve">,  97,  7, 12-2. </w:t>
      </w:r>
    </w:p>
    <w:p w14:paraId="447CD566" w14:textId="77777777" w:rsidR="005D12DB" w:rsidRDefault="0065534D">
      <w:pPr>
        <w:pStyle w:val="Bibentry"/>
        <w:numPr>
          <w:ilvl w:val="0"/>
          <w:numId w:val="6"/>
        </w:numPr>
      </w:pPr>
      <w:r>
        <w:rPr>
          <w:rStyle w:val="None"/>
        </w:rPr>
        <w:t>Antonio Gramsci. 1971.</w:t>
      </w:r>
      <w:r>
        <w:t xml:space="preserve"> Selections from the prison notebooks.</w:t>
      </w:r>
      <w:r>
        <w:rPr>
          <w:rStyle w:val="None"/>
        </w:rPr>
        <w:t xml:space="preserve"> Lawrence</w:t>
      </w:r>
      <w:r>
        <w:rPr>
          <w:rStyle w:val="None"/>
        </w:rPr>
        <w:t xml:space="preserve"> and Wishart London. </w:t>
      </w:r>
    </w:p>
    <w:p w14:paraId="04138326" w14:textId="77777777" w:rsidR="005D12DB" w:rsidRDefault="0065534D">
      <w:pPr>
        <w:pStyle w:val="Bibentry"/>
        <w:numPr>
          <w:ilvl w:val="0"/>
          <w:numId w:val="6"/>
        </w:numPr>
      </w:pPr>
      <w:r>
        <w:t xml:space="preserve">Aimi Hamraie. 2017. </w:t>
      </w:r>
      <w:r>
        <w:rPr>
          <w:rStyle w:val="None"/>
          <w:i/>
          <w:iCs/>
        </w:rPr>
        <w:t>Building access: Universal design and the politics of disability.</w:t>
      </w:r>
      <w:r>
        <w:t xml:space="preserve"> U of Minnesota Press.</w:t>
      </w:r>
    </w:p>
    <w:p w14:paraId="7B9AFB27" w14:textId="77777777" w:rsidR="005D12DB" w:rsidRDefault="0065534D">
      <w:pPr>
        <w:pStyle w:val="Bibentry"/>
        <w:numPr>
          <w:ilvl w:val="0"/>
          <w:numId w:val="6"/>
        </w:numPr>
      </w:pPr>
      <w:r>
        <w:t>Mar Hicks. 2017.</w:t>
      </w:r>
      <w:r>
        <w:rPr>
          <w:rStyle w:val="None"/>
          <w:i/>
          <w:iCs/>
        </w:rPr>
        <w:t xml:space="preserve"> Programmed inequality: How Britain discarded women technologists and lost its edge in computing.</w:t>
      </w:r>
      <w:r>
        <w:t xml:space="preserve"> MIT Press. </w:t>
      </w:r>
    </w:p>
    <w:p w14:paraId="03A209C6" w14:textId="77777777" w:rsidR="005D12DB" w:rsidRDefault="0065534D">
      <w:pPr>
        <w:pStyle w:val="Bibentry"/>
        <w:numPr>
          <w:ilvl w:val="0"/>
          <w:numId w:val="6"/>
        </w:numPr>
      </w:pPr>
      <w:r>
        <w:t xml:space="preserve">Vishwan J.  Heckert. 2019. Loving Politics: On the art of living together. In </w:t>
      </w:r>
      <w:r>
        <w:rPr>
          <w:rStyle w:val="None"/>
          <w:i/>
          <w:iCs/>
        </w:rPr>
        <w:t xml:space="preserve">The Anarchist Imagination: Anarchism Encounters the Humanities and Social Sciences, </w:t>
      </w:r>
      <w:r>
        <w:t xml:space="preserve">edited by Carl Levy &amp; Saul Newman, 32-145.  Routledge.  </w:t>
      </w:r>
    </w:p>
    <w:p w14:paraId="7A5D951E" w14:textId="77777777" w:rsidR="005D12DB" w:rsidRDefault="0065534D">
      <w:pPr>
        <w:pStyle w:val="Bibentry"/>
        <w:numPr>
          <w:ilvl w:val="0"/>
          <w:numId w:val="6"/>
        </w:numPr>
      </w:pPr>
      <w:r>
        <w:t>Stephanie T. Jones &amp; natalie araujo m</w:t>
      </w:r>
      <w:r>
        <w:t>elo, 2021 We Tell These Stories to Survive: Towards Abolition in Computer Science Education. </w:t>
      </w:r>
      <w:r>
        <w:rPr>
          <w:rStyle w:val="None"/>
          <w:i/>
          <w:iCs/>
        </w:rPr>
        <w:t>Can. J. Sci. Math. Techn. Educ.</w:t>
      </w:r>
      <w:r>
        <w:t> </w:t>
      </w:r>
      <w:r>
        <w:rPr>
          <w:rStyle w:val="None"/>
          <w:b/>
          <w:bCs/>
        </w:rPr>
        <w:t>21, </w:t>
      </w:r>
      <w:r>
        <w:rPr>
          <w:rStyle w:val="None"/>
        </w:rPr>
        <w:t xml:space="preserve">290–308. </w:t>
      </w:r>
    </w:p>
    <w:p w14:paraId="732E95D5" w14:textId="77777777" w:rsidR="005D12DB" w:rsidRDefault="0065534D">
      <w:pPr>
        <w:pStyle w:val="Bibentry"/>
        <w:numPr>
          <w:ilvl w:val="0"/>
          <w:numId w:val="6"/>
        </w:numPr>
      </w:pPr>
      <w:r>
        <w:t>Indigenous Action. (2020). Indigenous Mutual Aid: Ceremony &amp; Solidarity, Not Charity on Stolen Lands. Accessed Aug. 3</w:t>
      </w:r>
      <w:r>
        <w:t>0</w:t>
      </w:r>
      <w:proofErr w:type="gramStart"/>
      <w:r>
        <w:t xml:space="preserve"> 2021</w:t>
      </w:r>
      <w:proofErr w:type="gramEnd"/>
      <w:r>
        <w:t xml:space="preserve">: </w:t>
      </w:r>
      <w:hyperlink r:id="rId18" w:history="1">
        <w:r>
          <w:rPr>
            <w:rStyle w:val="Hyperlink2"/>
          </w:rPr>
          <w:t>https://www.indigenousaction.org/indigenous-mutual-aid-ceremony-solidarity-not-charity-on-stolen-lands/</w:t>
        </w:r>
      </w:hyperlink>
      <w:r>
        <w:t> </w:t>
      </w:r>
    </w:p>
    <w:p w14:paraId="5D3708FC" w14:textId="77777777" w:rsidR="005D12DB" w:rsidRDefault="0065534D">
      <w:pPr>
        <w:pStyle w:val="Bibentry"/>
        <w:numPr>
          <w:ilvl w:val="0"/>
          <w:numId w:val="6"/>
        </w:numPr>
      </w:pPr>
      <w:r>
        <w:t>Yasmin Kafai,  Kristin S</w:t>
      </w:r>
      <w:r>
        <w:t xml:space="preserve">earle, Crîstobal </w:t>
      </w:r>
      <w:proofErr w:type="gramStart"/>
      <w:r>
        <w:t>Martinez</w:t>
      </w:r>
      <w:proofErr w:type="gramEnd"/>
      <w:r>
        <w:t xml:space="preserve"> and Bryan Brayboy. 2014.. Ethnocomputing with electronic textiles: culturally responsive open design to broaden participation in computing in American Indian youth and communities. SIGCSE '14: Proceedings of the 45th ACM technical</w:t>
      </w:r>
      <w:r>
        <w:t xml:space="preserve"> symposium on Computer science education, 241–246 </w:t>
      </w:r>
    </w:p>
    <w:p w14:paraId="23608816" w14:textId="77777777" w:rsidR="005D12DB" w:rsidRDefault="0065534D">
      <w:pPr>
        <w:pStyle w:val="Bibentry"/>
        <w:numPr>
          <w:ilvl w:val="0"/>
          <w:numId w:val="6"/>
        </w:numPr>
      </w:pPr>
      <w:r>
        <w:t xml:space="preserve">Michael Lachney. 2017a. Computational communities. </w:t>
      </w:r>
      <w:proofErr w:type="gramStart"/>
      <w:r>
        <w:t>African-American</w:t>
      </w:r>
      <w:proofErr w:type="gramEnd"/>
      <w:r>
        <w:t xml:space="preserve"> cultural capital in computer science education. Computer Science Education 27, 3-4, 175–196. DOI: </w:t>
      </w:r>
      <w:hyperlink r:id="rId19" w:history="1">
        <w:r>
          <w:rPr>
            <w:rStyle w:val="Hyperlink0"/>
          </w:rPr>
          <w:t>https://doi.org/10.1080/08993408.2018.1429062</w:t>
        </w:r>
      </w:hyperlink>
      <w:r>
        <w:t>.</w:t>
      </w:r>
    </w:p>
    <w:p w14:paraId="495173FB" w14:textId="77777777" w:rsidR="005D12DB" w:rsidRDefault="0065534D">
      <w:pPr>
        <w:pStyle w:val="Bibentry"/>
        <w:numPr>
          <w:ilvl w:val="0"/>
          <w:numId w:val="6"/>
        </w:numPr>
      </w:pPr>
      <w:r>
        <w:t xml:space="preserve">Michael Lachney. 2017b. ”Culturally responsive computing as brokerage: Toward asset building with education-based social movements." </w:t>
      </w:r>
      <w:r>
        <w:rPr>
          <w:rStyle w:val="None"/>
          <w:i/>
          <w:iCs/>
        </w:rPr>
        <w:t xml:space="preserve">Learning, </w:t>
      </w:r>
      <w:proofErr w:type="gramStart"/>
      <w:r>
        <w:rPr>
          <w:rStyle w:val="None"/>
          <w:i/>
          <w:iCs/>
        </w:rPr>
        <w:t>media</w:t>
      </w:r>
      <w:proofErr w:type="gramEnd"/>
      <w:r>
        <w:rPr>
          <w:rStyle w:val="None"/>
          <w:i/>
          <w:iCs/>
        </w:rPr>
        <w:t xml:space="preserve"> and technology</w:t>
      </w:r>
      <w:r>
        <w:t xml:space="preserve"> 42, 4,  420-439. </w:t>
      </w:r>
    </w:p>
    <w:p w14:paraId="54DB42AB" w14:textId="77777777" w:rsidR="005D12DB" w:rsidRDefault="0065534D">
      <w:pPr>
        <w:pStyle w:val="Bibentry"/>
        <w:numPr>
          <w:ilvl w:val="0"/>
          <w:numId w:val="6"/>
        </w:numPr>
      </w:pPr>
      <w:r>
        <w:t>Micha</w:t>
      </w:r>
      <w:r>
        <w:t>el Lachney, Audrey Bennett, Jorge Appiah, and Ron Eglash. 2016. Modeling in Ethnocomputing: Replacing Bi-Directional Flows with Recursive Emergence. International Journal for Research in Mathematics Education 6, 1, 219–243.</w:t>
      </w:r>
    </w:p>
    <w:p w14:paraId="7A9975D4" w14:textId="77777777" w:rsidR="005D12DB" w:rsidRDefault="0065534D">
      <w:pPr>
        <w:pStyle w:val="Bibentry"/>
        <w:numPr>
          <w:ilvl w:val="0"/>
          <w:numId w:val="6"/>
        </w:numPr>
      </w:pPr>
      <w:r>
        <w:t>Michael Lachney,</w:t>
      </w:r>
      <w:r>
        <w:t xml:space="preserve"> Audrey G. Bennett, Ron Eglash, Aman Yadav, and Sukanya Moudgalya. 2021. Teaching in an open village: a case study on culturally responsive computing in compulsory education." </w:t>
      </w:r>
      <w:r>
        <w:rPr>
          <w:rStyle w:val="None"/>
          <w:i/>
          <w:iCs/>
        </w:rPr>
        <w:t>Computer Science Education,</w:t>
      </w:r>
      <w:r>
        <w:t xml:space="preserve"> 1-27.</w:t>
      </w:r>
    </w:p>
    <w:p w14:paraId="6C4A52CE" w14:textId="77777777" w:rsidR="005D12DB" w:rsidRDefault="0065534D">
      <w:pPr>
        <w:pStyle w:val="Bibentry"/>
        <w:numPr>
          <w:ilvl w:val="0"/>
          <w:numId w:val="6"/>
        </w:numPr>
      </w:pPr>
      <w:r>
        <w:t xml:space="preserve">Michael Lachney </w:t>
      </w:r>
      <w:r>
        <w:t xml:space="preserve">and Ellen K. Foster. 2020. Historicizing making and doing: Seymour Papert, Sherry Turkle, and epistemological foundations of the maker movement. </w:t>
      </w:r>
      <w:r>
        <w:rPr>
          <w:rStyle w:val="None"/>
          <w:i/>
          <w:iCs/>
        </w:rPr>
        <w:t>History and Technology</w:t>
      </w:r>
      <w:r>
        <w:t xml:space="preserve"> 36, , 54-82. </w:t>
      </w:r>
    </w:p>
    <w:p w14:paraId="7A578E5C" w14:textId="77777777" w:rsidR="005D12DB" w:rsidRDefault="0065534D">
      <w:pPr>
        <w:pStyle w:val="Bibentry"/>
        <w:numPr>
          <w:ilvl w:val="0"/>
          <w:numId w:val="6"/>
        </w:numPr>
      </w:pPr>
      <w:r>
        <w:t>Michael Lachney, Liz O. Boltz, Brittany Dillman, Candace Robertson, and Am</w:t>
      </w:r>
      <w:r>
        <w:t xml:space="preserve">an Yadav. "Local Classrooms, Global Technologies: Toward the Integration of Sociotechnical Macroethical Issues </w:t>
      </w:r>
      <w:proofErr w:type="gramStart"/>
      <w:r>
        <w:t>Into</w:t>
      </w:r>
      <w:proofErr w:type="gramEnd"/>
      <w:r>
        <w:t xml:space="preserve"> Teacher Education." </w:t>
      </w:r>
      <w:r>
        <w:rPr>
          <w:rStyle w:val="None"/>
          <w:i/>
          <w:iCs/>
        </w:rPr>
        <w:t>Bulletin of Science, Technology &amp; Society</w:t>
      </w:r>
      <w:r>
        <w:t xml:space="preserve"> 38, 1-2, 13-22. </w:t>
      </w:r>
    </w:p>
    <w:p w14:paraId="0BFD646C" w14:textId="77777777" w:rsidR="005D12DB" w:rsidRDefault="0065534D">
      <w:pPr>
        <w:pStyle w:val="Bibentry"/>
        <w:numPr>
          <w:ilvl w:val="0"/>
          <w:numId w:val="6"/>
        </w:numPr>
      </w:pPr>
      <w:r>
        <w:t>Jane Margolis, Rachel Estrella, Joanna Goode, Jennifer Jellis</w:t>
      </w:r>
      <w:r>
        <w:t xml:space="preserve">on Holme, and Kim Nao. 2008/2017. </w:t>
      </w:r>
      <w:r>
        <w:rPr>
          <w:rStyle w:val="None"/>
          <w:i/>
          <w:iCs/>
        </w:rPr>
        <w:t>Stuck in the shallow end: Education, race, and computing</w:t>
      </w:r>
      <w:r>
        <w:t xml:space="preserve">. MIT press. </w:t>
      </w:r>
    </w:p>
    <w:p w14:paraId="13024699" w14:textId="77777777" w:rsidR="005D12DB" w:rsidRDefault="0065534D">
      <w:pPr>
        <w:pStyle w:val="Bibentry"/>
        <w:numPr>
          <w:ilvl w:val="0"/>
          <w:numId w:val="6"/>
        </w:numPr>
      </w:pPr>
      <w:r>
        <w:t>Leo Marx &amp; Merritt Roe Smith, eds. 1994.</w:t>
      </w:r>
      <w:r>
        <w:rPr>
          <w:rStyle w:val="None"/>
          <w:i/>
          <w:iCs/>
        </w:rPr>
        <w:t xml:space="preserve">  Does technology drive </w:t>
      </w:r>
      <w:proofErr w:type="gramStart"/>
      <w:r>
        <w:rPr>
          <w:rStyle w:val="None"/>
          <w:i/>
          <w:iCs/>
        </w:rPr>
        <w:t>history?:</w:t>
      </w:r>
      <w:proofErr w:type="gramEnd"/>
      <w:r>
        <w:rPr>
          <w:rStyle w:val="None"/>
          <w:i/>
          <w:iCs/>
        </w:rPr>
        <w:t xml:space="preserve"> The dilemma of technological determinism. </w:t>
      </w:r>
      <w:r>
        <w:t xml:space="preserve">MIT Press. </w:t>
      </w:r>
    </w:p>
    <w:p w14:paraId="595B1A5F" w14:textId="77777777" w:rsidR="005D12DB" w:rsidRDefault="0065534D">
      <w:pPr>
        <w:pStyle w:val="Bibentry"/>
        <w:numPr>
          <w:ilvl w:val="0"/>
          <w:numId w:val="6"/>
        </w:numPr>
      </w:pPr>
      <w:r>
        <w:rPr>
          <w:rStyle w:val="None"/>
        </w:rPr>
        <w:t xml:space="preserve">Charlton D. </w:t>
      </w:r>
      <w:r>
        <w:t xml:space="preserve">McIlwain, . </w:t>
      </w:r>
      <w:r>
        <w:t xml:space="preserve">2019. </w:t>
      </w:r>
      <w:r>
        <w:rPr>
          <w:rStyle w:val="None"/>
          <w:i/>
          <w:iCs/>
        </w:rPr>
        <w:t xml:space="preserve">Black software: The internet and racial justice, from the Afronet to Black lives matter. </w:t>
      </w:r>
      <w:r>
        <w:rPr>
          <w:rStyle w:val="None"/>
        </w:rPr>
        <w:t>Oxford University Press.</w:t>
      </w:r>
    </w:p>
    <w:p w14:paraId="170F9098" w14:textId="77777777" w:rsidR="005D12DB" w:rsidRDefault="0065534D">
      <w:pPr>
        <w:pStyle w:val="Bibentry"/>
        <w:numPr>
          <w:ilvl w:val="0"/>
          <w:numId w:val="6"/>
        </w:numPr>
      </w:pPr>
      <w:r>
        <w:rPr>
          <w:rStyle w:val="None"/>
        </w:rPr>
        <w:t xml:space="preserve">Thaddeus </w:t>
      </w:r>
      <w:r>
        <w:t xml:space="preserve">Metz  and Joseph BR Gaie. 2010. The African ethic of Ubuntu/Botho: implications for research on morality." </w:t>
      </w:r>
      <w:r>
        <w:rPr>
          <w:rStyle w:val="None"/>
          <w:i/>
          <w:iCs/>
        </w:rPr>
        <w:t>Journal of moral edu</w:t>
      </w:r>
      <w:r>
        <w:rPr>
          <w:rStyle w:val="None"/>
          <w:i/>
          <w:iCs/>
        </w:rPr>
        <w:t>cation</w:t>
      </w:r>
      <w:r>
        <w:t xml:space="preserve"> 39, 3, 273-290. </w:t>
      </w:r>
    </w:p>
    <w:p w14:paraId="4B2AE824" w14:textId="77777777" w:rsidR="005D12DB" w:rsidRDefault="0065534D">
      <w:pPr>
        <w:pStyle w:val="Bibentry"/>
        <w:numPr>
          <w:ilvl w:val="0"/>
          <w:numId w:val="6"/>
        </w:numPr>
      </w:pPr>
      <w:r>
        <w:t xml:space="preserve">Luis C. Moll. 2014. </w:t>
      </w:r>
      <w:r>
        <w:rPr>
          <w:rStyle w:val="None"/>
          <w:i/>
          <w:iCs/>
        </w:rPr>
        <w:t>L.S. Vygotsky and education</w:t>
      </w:r>
      <w:r>
        <w:t>. Routledge.</w:t>
      </w:r>
    </w:p>
    <w:p w14:paraId="48188D83" w14:textId="77777777" w:rsidR="005D12DB" w:rsidRDefault="0065534D">
      <w:pPr>
        <w:pStyle w:val="Bibentry"/>
        <w:numPr>
          <w:ilvl w:val="0"/>
          <w:numId w:val="6"/>
        </w:numPr>
      </w:pPr>
      <w:r>
        <w:t xml:space="preserve">Cueponcaxochitl D. Moreno </w:t>
      </w:r>
      <w:proofErr w:type="gramStart"/>
      <w:r>
        <w:t>Sandoval,.</w:t>
      </w:r>
      <w:proofErr w:type="gramEnd"/>
      <w:r>
        <w:t xml:space="preserve"> 2019. A</w:t>
      </w:r>
      <w:r>
        <w:rPr>
          <w:rStyle w:val="None"/>
          <w:i/>
          <w:iCs/>
        </w:rPr>
        <w:t xml:space="preserve">ncestral knowledge meets computer science education: Environmental change in community. </w:t>
      </w:r>
      <w:proofErr w:type="gramStart"/>
      <w:r>
        <w:t>Springer</w:t>
      </w:r>
      <w:r>
        <w:rPr>
          <w:rStyle w:val="None"/>
          <w:i/>
          <w:iCs/>
        </w:rPr>
        <w:t>,.</w:t>
      </w:r>
      <w:proofErr w:type="gramEnd"/>
      <w:r>
        <w:rPr>
          <w:rStyle w:val="None"/>
          <w:i/>
          <w:iCs/>
        </w:rPr>
        <w:t> </w:t>
      </w:r>
    </w:p>
    <w:p w14:paraId="70F9ABA9" w14:textId="77777777" w:rsidR="005D12DB" w:rsidRDefault="0065534D">
      <w:pPr>
        <w:pStyle w:val="Bibentry"/>
        <w:numPr>
          <w:ilvl w:val="0"/>
          <w:numId w:val="6"/>
        </w:numPr>
      </w:pPr>
      <w:r>
        <w:t>Cueponcaxochitl D. Moreno Sa</w:t>
      </w:r>
      <w:r>
        <w:t xml:space="preserve">ndoval. 2017. Critical ancestral computing for the protection of Mother Earth." In </w:t>
      </w:r>
      <w:r>
        <w:rPr>
          <w:rStyle w:val="None"/>
          <w:i/>
          <w:iCs/>
        </w:rPr>
        <w:t>Culturally Sustaining and Revitalizing Pedagogies</w:t>
      </w:r>
      <w:r>
        <w:t xml:space="preserve">. Emerald Publishing Limited. </w:t>
      </w:r>
    </w:p>
    <w:p w14:paraId="353B60C4" w14:textId="77777777" w:rsidR="005D12DB" w:rsidRDefault="0065534D">
      <w:pPr>
        <w:pStyle w:val="Bibentry"/>
        <w:numPr>
          <w:ilvl w:val="0"/>
          <w:numId w:val="6"/>
        </w:numPr>
      </w:pPr>
      <w:r>
        <w:t xml:space="preserve">Cueponcaxochitl D. Moreno </w:t>
      </w:r>
      <w:proofErr w:type="gramStart"/>
      <w:r>
        <w:t>Sandoval..</w:t>
      </w:r>
      <w:proofErr w:type="gramEnd"/>
      <w:r>
        <w:t xml:space="preserve"> 2013 ”Critical Ancestral Computing: A Culturally Relevan</w:t>
      </w:r>
      <w:r>
        <w:t xml:space="preserve">t Computer Science Education." </w:t>
      </w:r>
      <w:r>
        <w:rPr>
          <w:rStyle w:val="None"/>
          <w:i/>
          <w:iCs/>
        </w:rPr>
        <w:t>PsychNology Journal</w:t>
      </w:r>
      <w:r>
        <w:t xml:space="preserve"> 11, 1.</w:t>
      </w:r>
    </w:p>
    <w:p w14:paraId="41FC081C" w14:textId="77777777" w:rsidR="005D12DB" w:rsidRDefault="0065534D">
      <w:pPr>
        <w:pStyle w:val="Bibentry"/>
        <w:numPr>
          <w:ilvl w:val="0"/>
          <w:numId w:val="6"/>
        </w:numPr>
      </w:pPr>
      <w:r>
        <w:t xml:space="preserve">Douglas D. Noble. 1991/2019 </w:t>
      </w:r>
      <w:r>
        <w:rPr>
          <w:rStyle w:val="None"/>
          <w:i/>
          <w:iCs/>
        </w:rPr>
        <w:t>The classroom arsenal: Military research, information technology and public education.</w:t>
      </w:r>
      <w:r>
        <w:t xml:space="preserve"> Routledge. </w:t>
      </w:r>
    </w:p>
    <w:p w14:paraId="7CCFE9E4" w14:textId="77777777" w:rsidR="005D12DB" w:rsidRDefault="0065534D">
      <w:pPr>
        <w:pStyle w:val="Bibentry"/>
        <w:numPr>
          <w:ilvl w:val="0"/>
          <w:numId w:val="6"/>
        </w:numPr>
      </w:pPr>
      <w:r>
        <w:t xml:space="preserve">Safiya Umoja Noble. 2018. </w:t>
      </w:r>
      <w:r>
        <w:rPr>
          <w:rStyle w:val="None"/>
          <w:i/>
          <w:iCs/>
        </w:rPr>
        <w:t>Algorithms of oppression</w:t>
      </w:r>
      <w:r>
        <w:t>. New York University</w:t>
      </w:r>
      <w:r>
        <w:t xml:space="preserve"> Press.</w:t>
      </w:r>
    </w:p>
    <w:p w14:paraId="4F4CDA38" w14:textId="77777777" w:rsidR="005D12DB" w:rsidRDefault="0065534D">
      <w:pPr>
        <w:pStyle w:val="Bibentry"/>
        <w:numPr>
          <w:ilvl w:val="0"/>
          <w:numId w:val="6"/>
        </w:numPr>
      </w:pPr>
      <w:r>
        <w:t xml:space="preserve">David Phelps &amp; Rafi Santo. 2021. Student Leadership, Systems Change: Opportunities and Tensions for YouthImpact on District-Wide Computer Science Initiatives” </w:t>
      </w:r>
      <w:r>
        <w:rPr>
          <w:rStyle w:val="None"/>
          <w:i/>
          <w:iCs/>
          <w:color w:val="222222"/>
        </w:rPr>
        <w:t>ACM Transactions on Computing Education (TOCE)</w:t>
      </w:r>
      <w:r>
        <w:rPr>
          <w:rStyle w:val="None"/>
          <w:color w:val="222222"/>
        </w:rPr>
        <w:t xml:space="preserve"> 21, no. 2 (2021): </w:t>
      </w:r>
    </w:p>
    <w:p w14:paraId="525C8310" w14:textId="77777777" w:rsidR="005D12DB" w:rsidRDefault="0065534D">
      <w:pPr>
        <w:pStyle w:val="Bibentry"/>
        <w:numPr>
          <w:ilvl w:val="0"/>
          <w:numId w:val="6"/>
        </w:numPr>
      </w:pPr>
      <w:r>
        <w:t>Nichole D. Pinkard. 199</w:t>
      </w:r>
      <w:r>
        <w:t xml:space="preserve">9. Lyric Reader: An architecture for creating intrinsically motivating and culturally responsive reading environments." </w:t>
      </w:r>
      <w:r>
        <w:rPr>
          <w:rStyle w:val="None"/>
          <w:i/>
          <w:iCs/>
        </w:rPr>
        <w:t>Interactive Learning Environments</w:t>
      </w:r>
      <w:r>
        <w:t xml:space="preserve"> 7, 1, 1-30. </w:t>
      </w:r>
    </w:p>
    <w:p w14:paraId="421CEC28" w14:textId="77777777" w:rsidR="005D12DB" w:rsidRDefault="0065534D">
      <w:pPr>
        <w:pStyle w:val="Bibentry"/>
        <w:numPr>
          <w:ilvl w:val="0"/>
          <w:numId w:val="6"/>
        </w:numPr>
      </w:pPr>
      <w:r>
        <w:t>Nichole D. Pinkard. 2001. Rappin’ Reader and Say Say Oh Playmate: Using children's childh</w:t>
      </w:r>
      <w:r>
        <w:t xml:space="preserve">ood songs as literacy scaffolds in computer-based learning environments. </w:t>
      </w:r>
      <w:r>
        <w:rPr>
          <w:rStyle w:val="None"/>
          <w:i/>
          <w:iCs/>
        </w:rPr>
        <w:t>Journal of Educational Computing Research</w:t>
      </w:r>
      <w:r>
        <w:t xml:space="preserve"> 25, 1, 17-34. </w:t>
      </w:r>
    </w:p>
    <w:p w14:paraId="6A9C9139" w14:textId="77777777" w:rsidR="005D12DB" w:rsidRDefault="0065534D">
      <w:pPr>
        <w:pStyle w:val="Bibentry"/>
        <w:numPr>
          <w:ilvl w:val="0"/>
          <w:numId w:val="6"/>
        </w:numPr>
      </w:pPr>
      <w:r>
        <w:t xml:space="preserve">Yolanda A., Rankin, and Jakita O. Thomas. 2019. Straighten up and fly right: Rethinking intersectionality in HCI research." </w:t>
      </w:r>
      <w:r>
        <w:rPr>
          <w:rStyle w:val="None"/>
          <w:i/>
          <w:iCs/>
        </w:rPr>
        <w:t>In</w:t>
      </w:r>
      <w:r>
        <w:rPr>
          <w:rStyle w:val="None"/>
          <w:i/>
          <w:iCs/>
        </w:rPr>
        <w:t>teractions</w:t>
      </w:r>
      <w:r>
        <w:t xml:space="preserve"> 26, 6, 64-68.</w:t>
      </w:r>
    </w:p>
    <w:p w14:paraId="137C179E" w14:textId="77777777" w:rsidR="005D12DB" w:rsidRDefault="0065534D">
      <w:pPr>
        <w:pStyle w:val="Bibentry"/>
        <w:numPr>
          <w:ilvl w:val="0"/>
          <w:numId w:val="6"/>
        </w:numPr>
      </w:pPr>
      <w:r>
        <w:t xml:space="preserve">Yolanda A. </w:t>
      </w:r>
      <w:proofErr w:type="gramStart"/>
      <w:r>
        <w:t>Rankin,,</w:t>
      </w:r>
      <w:proofErr w:type="gramEnd"/>
      <w:r>
        <w:t xml:space="preserve"> Jakita O. Thomas, and Sheena Erete. 2021b. Black Women Speak: Saturated Sites of Violence in CS Education</w:t>
      </w:r>
      <w:r>
        <w:rPr>
          <w:rStyle w:val="None"/>
          <w:sz w:val="32"/>
          <w:szCs w:val="32"/>
        </w:rPr>
        <w:t xml:space="preserve"> </w:t>
      </w:r>
      <w:r>
        <w:rPr>
          <w:rStyle w:val="None"/>
          <w:i/>
          <w:iCs/>
        </w:rPr>
        <w:t>ACM Transactions on Computing Education (TOCE)</w:t>
      </w:r>
      <w:r>
        <w:t xml:space="preserve"> 21, no. 2 (2021): </w:t>
      </w:r>
    </w:p>
    <w:p w14:paraId="1AA2CF0F" w14:textId="77777777" w:rsidR="005D12DB" w:rsidRDefault="0065534D">
      <w:pPr>
        <w:pStyle w:val="Bibentry"/>
        <w:numPr>
          <w:ilvl w:val="0"/>
          <w:numId w:val="6"/>
        </w:numPr>
      </w:pPr>
      <w:r>
        <w:t xml:space="preserve">Yolanda A. </w:t>
      </w:r>
      <w:proofErr w:type="gramStart"/>
      <w:r>
        <w:t>Rankin,,</w:t>
      </w:r>
      <w:proofErr w:type="gramEnd"/>
      <w:r>
        <w:t xml:space="preserve"> Jakita O. Thomas, a</w:t>
      </w:r>
      <w:r>
        <w:t>nd Nicole M. Joseph. "Intersectionality in HCI: Lost in translation." </w:t>
      </w:r>
      <w:r>
        <w:rPr>
          <w:rStyle w:val="None"/>
          <w:i/>
          <w:iCs/>
        </w:rPr>
        <w:t>Interactions</w:t>
      </w:r>
      <w:r>
        <w:t> 27, no. 5 (2020): 68-71</w:t>
      </w:r>
    </w:p>
    <w:p w14:paraId="72EE30F0" w14:textId="77777777" w:rsidR="005D12DB" w:rsidRDefault="0065534D">
      <w:pPr>
        <w:pStyle w:val="Bibentry"/>
        <w:numPr>
          <w:ilvl w:val="0"/>
          <w:numId w:val="6"/>
        </w:numPr>
      </w:pPr>
      <w:r>
        <w:t xml:space="preserve">Kwame Porter, </w:t>
      </w:r>
      <w:r>
        <w:t xml:space="preserve">Robinson, Ron Eglash, Audrey Bennett, Sansitha Nandakumar, and Lionel Robert. 2021. Authente-Kente: enabling authentication for artisanal economies with deep learning." </w:t>
      </w:r>
      <w:r>
        <w:rPr>
          <w:rStyle w:val="None"/>
          <w:i/>
          <w:iCs/>
        </w:rPr>
        <w:t>AI &amp; SOCIETY</w:t>
      </w:r>
      <w:r>
        <w:t xml:space="preserve"> 36, 1, 369-379. </w:t>
      </w:r>
    </w:p>
    <w:p w14:paraId="36D853C2" w14:textId="77777777" w:rsidR="005D12DB" w:rsidRDefault="0065534D">
      <w:pPr>
        <w:pStyle w:val="Bibentry"/>
        <w:numPr>
          <w:ilvl w:val="0"/>
          <w:numId w:val="6"/>
        </w:numPr>
      </w:pPr>
      <w:r>
        <w:t>Jean Ryoo, Joanna Goode, and Jane Margolis. 2015. It take</w:t>
      </w:r>
      <w:r>
        <w:t xml:space="preserve">s a village: Supporting inquiry-and equity-oriented computer science pedagogy through a professional learning community." </w:t>
      </w:r>
      <w:r>
        <w:rPr>
          <w:rStyle w:val="None"/>
          <w:i/>
          <w:iCs/>
        </w:rPr>
        <w:t>Computer Science Education</w:t>
      </w:r>
      <w:r>
        <w:t xml:space="preserve"> 25, , 351-370. </w:t>
      </w:r>
    </w:p>
    <w:p w14:paraId="24121AF6" w14:textId="77777777" w:rsidR="005D12DB" w:rsidRDefault="0065534D">
      <w:pPr>
        <w:pStyle w:val="Bibentry"/>
        <w:numPr>
          <w:ilvl w:val="0"/>
          <w:numId w:val="6"/>
        </w:numPr>
      </w:pPr>
      <w:r>
        <w:t>Jean Ryoo, Morris, and Jane Margolis (2021). What happens to the raspado man in a cash-free</w:t>
      </w:r>
      <w:r>
        <w:t xml:space="preserve"> society?”: Teaching and Learning Socially Responsible Computing. </w:t>
      </w:r>
      <w:r>
        <w:rPr>
          <w:rStyle w:val="None"/>
          <w:i/>
          <w:iCs/>
          <w:color w:val="222222"/>
        </w:rPr>
        <w:t>ACM Transactions on Computing Education (TOCE)</w:t>
      </w:r>
      <w:r>
        <w:rPr>
          <w:rStyle w:val="None"/>
          <w:color w:val="222222"/>
        </w:rPr>
        <w:t xml:space="preserve"> 21, 2. </w:t>
      </w:r>
    </w:p>
    <w:p w14:paraId="65A10EE8" w14:textId="77777777" w:rsidR="005D12DB" w:rsidRDefault="0065534D">
      <w:pPr>
        <w:pStyle w:val="Bibentry"/>
        <w:numPr>
          <w:ilvl w:val="0"/>
          <w:numId w:val="6"/>
        </w:numPr>
      </w:pPr>
      <w:r>
        <w:t xml:space="preserve">Rafi Santo Leigh Ann DeLyser, June Ahn, Anthony Pellicone, Julia Aguiar, and Stephanie Wortel-London. "Equity in the who, how and what </w:t>
      </w:r>
      <w:r>
        <w:t xml:space="preserve">of computer science education: K12 school district conceptualizations of equity in ‘cs for all’ initiatives." In </w:t>
      </w:r>
      <w:r>
        <w:rPr>
          <w:rStyle w:val="None"/>
          <w:i/>
          <w:iCs/>
        </w:rPr>
        <w:t>2019 research on equity and sustained participation in engineering, computing, and technology (RESPECT)</w:t>
      </w:r>
      <w:r>
        <w:t xml:space="preserve">, pp. 1-8. IEEE, 2019. </w:t>
      </w:r>
    </w:p>
    <w:p w14:paraId="6EC5B551" w14:textId="77777777" w:rsidR="005D12DB" w:rsidRDefault="0065534D">
      <w:pPr>
        <w:pStyle w:val="Bibentry"/>
        <w:numPr>
          <w:ilvl w:val="0"/>
          <w:numId w:val="6"/>
        </w:numPr>
      </w:pPr>
      <w:r>
        <w:t>Kimberly A. Scot</w:t>
      </w:r>
      <w:r>
        <w:t xml:space="preserve">t., Kimberly M. Sheridan, and Kevin Clark. 2015. Culturally responsive computing: A theory revisited. </w:t>
      </w:r>
      <w:r>
        <w:rPr>
          <w:rStyle w:val="None"/>
          <w:i/>
          <w:iCs/>
        </w:rPr>
        <w:t xml:space="preserve">Learning, </w:t>
      </w:r>
      <w:proofErr w:type="gramStart"/>
      <w:r>
        <w:rPr>
          <w:rStyle w:val="None"/>
          <w:i/>
          <w:iCs/>
        </w:rPr>
        <w:t>Media</w:t>
      </w:r>
      <w:proofErr w:type="gramEnd"/>
      <w:r>
        <w:rPr>
          <w:rStyle w:val="None"/>
          <w:i/>
          <w:iCs/>
        </w:rPr>
        <w:t xml:space="preserve"> and Technology</w:t>
      </w:r>
      <w:r>
        <w:t xml:space="preserve"> 40, 4, 412-436.</w:t>
      </w:r>
    </w:p>
    <w:p w14:paraId="31C9D8DE" w14:textId="77777777" w:rsidR="005D12DB" w:rsidRDefault="0065534D">
      <w:pPr>
        <w:pStyle w:val="Bibentry"/>
        <w:numPr>
          <w:ilvl w:val="0"/>
          <w:numId w:val="6"/>
        </w:numPr>
      </w:pPr>
      <w:r>
        <w:t>Kimberly A. Scott and Patricia Garcia. 2016.Techno-social change agents: Fostering activist dispositions am</w:t>
      </w:r>
      <w:r>
        <w:t xml:space="preserve">ong girls of color." </w:t>
      </w:r>
      <w:r>
        <w:rPr>
          <w:rStyle w:val="None"/>
          <w:i/>
          <w:iCs/>
        </w:rPr>
        <w:t>Meridians</w:t>
      </w:r>
      <w:r>
        <w:t xml:space="preserve"> 15, 1, 65-85.</w:t>
      </w:r>
    </w:p>
    <w:p w14:paraId="27917A9E" w14:textId="77777777" w:rsidR="005D12DB" w:rsidRDefault="0065534D">
      <w:pPr>
        <w:pStyle w:val="Bibentry"/>
        <w:numPr>
          <w:ilvl w:val="0"/>
          <w:numId w:val="6"/>
        </w:numPr>
      </w:pPr>
      <w:r>
        <w:t xml:space="preserve">Kimberly A. Scott and Steve Elliott. 2020. STEM Diversity and Inclusion Efforts for Women of Color: A critique of the new labor system." </w:t>
      </w:r>
      <w:r>
        <w:rPr>
          <w:rStyle w:val="None"/>
          <w:i/>
          <w:iCs/>
        </w:rPr>
        <w:t>International Journal of Gender, Science and Technology</w:t>
      </w:r>
      <w:r>
        <w:t xml:space="preserve"> 11, 3, 374-382. </w:t>
      </w:r>
    </w:p>
    <w:p w14:paraId="1319BB32" w14:textId="77777777" w:rsidR="005D12DB" w:rsidRDefault="0065534D">
      <w:pPr>
        <w:pStyle w:val="Bibentry"/>
        <w:numPr>
          <w:ilvl w:val="0"/>
          <w:numId w:val="6"/>
        </w:numPr>
      </w:pPr>
      <w:r>
        <w:t>M</w:t>
      </w:r>
      <w:r>
        <w:t xml:space="preserve">ichael L Smith. 1994. Recourse of empire: Landscapes of progress in technological America. In </w:t>
      </w:r>
      <w:r>
        <w:rPr>
          <w:rStyle w:val="None"/>
          <w:i/>
          <w:iCs/>
        </w:rPr>
        <w:t xml:space="preserve">Does technology drive </w:t>
      </w:r>
      <w:proofErr w:type="gramStart"/>
      <w:r>
        <w:rPr>
          <w:rStyle w:val="None"/>
          <w:i/>
          <w:iCs/>
        </w:rPr>
        <w:t>history?:</w:t>
      </w:r>
      <w:proofErr w:type="gramEnd"/>
      <w:r>
        <w:rPr>
          <w:rStyle w:val="None"/>
          <w:i/>
          <w:iCs/>
        </w:rPr>
        <w:t xml:space="preserve"> The dilemma of technological determinism,</w:t>
      </w:r>
      <w:r>
        <w:t xml:space="preserve"> edited by Leo Marx &amp; Merritt Roe Smith,</w:t>
      </w:r>
      <w:r>
        <w:rPr>
          <w:rStyle w:val="None"/>
          <w:i/>
          <w:iCs/>
        </w:rPr>
        <w:t xml:space="preserve"> </w:t>
      </w:r>
      <w:r>
        <w:t xml:space="preserve"> 37-52</w:t>
      </w:r>
      <w:r>
        <w:rPr>
          <w:rStyle w:val="None"/>
          <w:i/>
          <w:iCs/>
        </w:rPr>
        <w:t xml:space="preserve">.,  </w:t>
      </w:r>
      <w:r>
        <w:t xml:space="preserve">MIT Press. </w:t>
      </w:r>
    </w:p>
    <w:p w14:paraId="5D2F1EB1" w14:textId="77777777" w:rsidR="005D12DB" w:rsidRDefault="0065534D">
      <w:pPr>
        <w:pStyle w:val="Bibentry"/>
        <w:numPr>
          <w:ilvl w:val="0"/>
          <w:numId w:val="6"/>
        </w:numPr>
      </w:pPr>
      <w:r>
        <w:t>Dean Spade. 2020 Mutual ai</w:t>
      </w:r>
      <w:r>
        <w:t xml:space="preserve">d: Building solidarity during this crisis (and the next). Verso Books. </w:t>
      </w:r>
    </w:p>
    <w:p w14:paraId="73B9489C" w14:textId="77777777" w:rsidR="005D12DB" w:rsidRDefault="0065534D">
      <w:pPr>
        <w:pStyle w:val="Bibentry"/>
        <w:numPr>
          <w:ilvl w:val="0"/>
          <w:numId w:val="6"/>
        </w:numPr>
      </w:pPr>
      <w:r>
        <w:t xml:space="preserve">Matti Tedre, Erkki Sutinen, Esko Kähkönen, and Piet Kommers. 2006. Ethnocomputing: ICT in cultural and social context." </w:t>
      </w:r>
      <w:r>
        <w:rPr>
          <w:rStyle w:val="None"/>
          <w:i/>
          <w:iCs/>
        </w:rPr>
        <w:t>Communications of the ACM</w:t>
      </w:r>
      <w:r>
        <w:t xml:space="preserve"> 49, 1, 126-130.</w:t>
      </w:r>
    </w:p>
    <w:p w14:paraId="2623807C" w14:textId="77777777" w:rsidR="005D12DB" w:rsidRDefault="0065534D">
      <w:pPr>
        <w:pStyle w:val="Bibentry"/>
        <w:numPr>
          <w:ilvl w:val="0"/>
          <w:numId w:val="6"/>
        </w:numPr>
      </w:pPr>
      <w:r>
        <w:t xml:space="preserve"> Eve Tuck,  and K. Way</w:t>
      </w:r>
      <w:r>
        <w:t xml:space="preserve">ne Yang, eds. 2018. </w:t>
      </w:r>
      <w:r>
        <w:rPr>
          <w:rStyle w:val="None"/>
          <w:i/>
          <w:iCs/>
        </w:rPr>
        <w:t xml:space="preserve"> Toward what </w:t>
      </w:r>
      <w:proofErr w:type="gramStart"/>
      <w:r>
        <w:rPr>
          <w:rStyle w:val="None"/>
          <w:i/>
          <w:iCs/>
        </w:rPr>
        <w:t>justice?:</w:t>
      </w:r>
      <w:proofErr w:type="gramEnd"/>
      <w:r>
        <w:rPr>
          <w:rStyle w:val="None"/>
          <w:i/>
          <w:iCs/>
        </w:rPr>
        <w:t xml:space="preserve"> Describing diverse dreams of justice in education.</w:t>
      </w:r>
      <w:r>
        <w:t xml:space="preserve"> Routledge.</w:t>
      </w:r>
    </w:p>
    <w:p w14:paraId="3B04D99B" w14:textId="77777777" w:rsidR="005D12DB" w:rsidRDefault="0065534D">
      <w:pPr>
        <w:pStyle w:val="Bibentry"/>
        <w:numPr>
          <w:ilvl w:val="0"/>
          <w:numId w:val="6"/>
        </w:numPr>
      </w:pPr>
      <w:r>
        <w:rPr>
          <w:rStyle w:val="None"/>
        </w:rPr>
        <w:t xml:space="preserve">Fred </w:t>
      </w:r>
      <w:r>
        <w:t>Turner, 2010. From counterculture to cyberculture: Stewart Brand, the Whole Earth Network, and the Rise </w:t>
      </w:r>
      <w:r>
        <w:rPr>
          <w:rStyle w:val="None"/>
          <w:b/>
          <w:bCs/>
          <w:color w:val="5F6368"/>
        </w:rPr>
        <w:t>of</w:t>
      </w:r>
      <w:r>
        <w:t xml:space="preserve"> Digital Utopianism. </w:t>
      </w:r>
      <w:r>
        <w:rPr>
          <w:rStyle w:val="None"/>
        </w:rPr>
        <w:t xml:space="preserve">University of Chicago Press. </w:t>
      </w:r>
    </w:p>
    <w:p w14:paraId="441CF0DE" w14:textId="77777777" w:rsidR="005D12DB" w:rsidRDefault="0065534D">
      <w:pPr>
        <w:pStyle w:val="Bibentry"/>
        <w:numPr>
          <w:ilvl w:val="0"/>
          <w:numId w:val="6"/>
        </w:numPr>
      </w:pPr>
      <w:r>
        <w:t xml:space="preserve">Sepehr Vakil. 2018. Ethics, identity, and political vision: Toward a justice-centered approach to equity in computer science education. </w:t>
      </w:r>
      <w:r>
        <w:rPr>
          <w:rStyle w:val="None"/>
          <w:i/>
          <w:iCs/>
        </w:rPr>
        <w:t>Harvard Educational Review</w:t>
      </w:r>
      <w:r>
        <w:t xml:space="preserve"> 88, 1, 26-52.</w:t>
      </w:r>
    </w:p>
    <w:p w14:paraId="25513B28" w14:textId="77777777" w:rsidR="005D12DB" w:rsidRDefault="0065534D">
      <w:pPr>
        <w:pStyle w:val="Bibentry"/>
        <w:numPr>
          <w:ilvl w:val="0"/>
          <w:numId w:val="6"/>
        </w:numPr>
      </w:pPr>
      <w:r>
        <w:t>Sepehr Vakil, and Jennifer Higgs. 2019. It’s abou</w:t>
      </w:r>
      <w:r>
        <w:t xml:space="preserve">t power. </w:t>
      </w:r>
      <w:r>
        <w:rPr>
          <w:rStyle w:val="None"/>
          <w:i/>
          <w:iCs/>
        </w:rPr>
        <w:t>Communications of the ACM</w:t>
      </w:r>
      <w:r>
        <w:t xml:space="preserve"> 62, 3, 31-33. </w:t>
      </w:r>
    </w:p>
    <w:p w14:paraId="38574473" w14:textId="77777777" w:rsidR="005D12DB" w:rsidRDefault="0065534D">
      <w:pPr>
        <w:pStyle w:val="Bibentry"/>
        <w:numPr>
          <w:ilvl w:val="0"/>
          <w:numId w:val="6"/>
        </w:numPr>
      </w:pPr>
      <w:r>
        <w:t xml:space="preserve">Raquel Velho, Catherine Holloway, Andrew Symonds, and Brian Balmer. 2016. The effect of transport accessibility on the social inclusion of wheelchair users: A mixed method analysis. </w:t>
      </w:r>
      <w:r>
        <w:rPr>
          <w:rStyle w:val="None"/>
          <w:i/>
          <w:iCs/>
        </w:rPr>
        <w:t>Social Inclusion</w:t>
      </w:r>
      <w:r>
        <w:t xml:space="preserve"> 4, 3, 2</w:t>
      </w:r>
      <w:r>
        <w:t>4-35.</w:t>
      </w:r>
    </w:p>
    <w:p w14:paraId="06E9BE3B" w14:textId="77777777" w:rsidR="005D12DB" w:rsidRDefault="0065534D">
      <w:pPr>
        <w:pStyle w:val="Bibentry"/>
        <w:numPr>
          <w:ilvl w:val="0"/>
          <w:numId w:val="6"/>
        </w:numPr>
      </w:pPr>
      <w:r>
        <w:t xml:space="preserve">Sara Vogel. 2021. Los programadores debieron pensarse como dos veces”: Exploring the Intersections of Language, Power and Technology with Bi/Multilingual Students </w:t>
      </w:r>
      <w:r>
        <w:rPr>
          <w:rStyle w:val="None"/>
          <w:i/>
          <w:iCs/>
          <w:color w:val="222222"/>
        </w:rPr>
        <w:t>ACM Transactions on Computing Education (TOCE)</w:t>
      </w:r>
      <w:r>
        <w:rPr>
          <w:rStyle w:val="None"/>
          <w:color w:val="222222"/>
        </w:rPr>
        <w:t xml:space="preserve"> 21, no. 2 (2021): </w:t>
      </w:r>
    </w:p>
    <w:p w14:paraId="503397BA" w14:textId="77777777" w:rsidR="005D12DB" w:rsidRDefault="0065534D">
      <w:pPr>
        <w:pStyle w:val="Bibentry"/>
        <w:numPr>
          <w:ilvl w:val="0"/>
          <w:numId w:val="6"/>
        </w:numPr>
      </w:pPr>
      <w:r>
        <w:rPr>
          <w:rStyle w:val="None"/>
          <w:color w:val="222222"/>
          <w:shd w:val="clear" w:color="auto" w:fill="FFFFFF"/>
        </w:rPr>
        <w:t>We the People of Detr</w:t>
      </w:r>
      <w:r>
        <w:rPr>
          <w:rStyle w:val="None"/>
          <w:color w:val="222222"/>
          <w:shd w:val="clear" w:color="auto" w:fill="FFFFFF"/>
        </w:rPr>
        <w:t>oit Community Research Collective. 2016.</w:t>
      </w:r>
      <w:r>
        <w:rPr>
          <w:rStyle w:val="None"/>
          <w:i/>
          <w:iCs/>
          <w:shd w:val="clear" w:color="auto" w:fill="FFFFFF"/>
        </w:rPr>
        <w:t xml:space="preserve"> Mapping the Water Crisis: The Dismantling of </w:t>
      </w:r>
      <w:proofErr w:type="gramStart"/>
      <w:r>
        <w:rPr>
          <w:rStyle w:val="None"/>
          <w:i/>
          <w:iCs/>
          <w:shd w:val="clear" w:color="auto" w:fill="FFFFFF"/>
        </w:rPr>
        <w:t>African-American</w:t>
      </w:r>
      <w:proofErr w:type="gramEnd"/>
      <w:r>
        <w:rPr>
          <w:rStyle w:val="None"/>
          <w:i/>
          <w:iCs/>
          <w:shd w:val="clear" w:color="auto" w:fill="FFFFFF"/>
        </w:rPr>
        <w:t xml:space="preserve"> Neighborhoods in Detroit.</w:t>
      </w:r>
      <w:r>
        <w:rPr>
          <w:rStyle w:val="None"/>
          <w:shd w:val="clear" w:color="auto" w:fill="FFFFFF"/>
        </w:rPr>
        <w:t xml:space="preserve"> </w:t>
      </w:r>
      <w:r>
        <w:rPr>
          <w:rStyle w:val="None"/>
          <w:color w:val="222222"/>
          <w:shd w:val="clear" w:color="auto" w:fill="FFFFFF"/>
        </w:rPr>
        <w:t xml:space="preserve">We the People of Detroit. </w:t>
      </w:r>
    </w:p>
    <w:p w14:paraId="6650A08C" w14:textId="77777777" w:rsidR="005D12DB" w:rsidRDefault="0065534D">
      <w:pPr>
        <w:pStyle w:val="Bibentry"/>
        <w:numPr>
          <w:ilvl w:val="0"/>
          <w:numId w:val="6"/>
        </w:numPr>
      </w:pPr>
      <w:r>
        <w:rPr>
          <w:rStyle w:val="None"/>
          <w:color w:val="222222"/>
          <w:shd w:val="clear" w:color="auto" w:fill="FFFFFF"/>
        </w:rPr>
        <w:t xml:space="preserve">Rua M. </w:t>
      </w:r>
      <w:r>
        <w:t>Williams, Simone Smarr, Diandra Prioleau, and Juan E. Gilbert. 2021.</w:t>
      </w:r>
      <w:r>
        <w:t xml:space="preserve"> "Oh No, Not Another Trolley! On the Need for a Co-Liberative Consciousness in CS Pedagogy." </w:t>
      </w:r>
      <w:r>
        <w:rPr>
          <w:rStyle w:val="None"/>
          <w:i/>
          <w:iCs/>
        </w:rPr>
        <w:t>IEEE Transactions on Technology and Society.</w:t>
      </w:r>
    </w:p>
    <w:p w14:paraId="3E2BFCDE" w14:textId="77777777" w:rsidR="005D12DB" w:rsidRDefault="0065534D">
      <w:pPr>
        <w:pStyle w:val="Bibentry"/>
        <w:numPr>
          <w:ilvl w:val="0"/>
          <w:numId w:val="6"/>
        </w:numPr>
      </w:pPr>
      <w:r>
        <w:t xml:space="preserve">Langdon Winner. 19862020. </w:t>
      </w:r>
      <w:r>
        <w:rPr>
          <w:rStyle w:val="None"/>
          <w:i/>
          <w:iCs/>
        </w:rPr>
        <w:t xml:space="preserve">The Whale and the Reactor: A Search for Limits in an Age of High Technology, Second </w:t>
      </w:r>
      <w:proofErr w:type="gramStart"/>
      <w:r>
        <w:rPr>
          <w:rStyle w:val="None"/>
          <w:i/>
          <w:iCs/>
        </w:rPr>
        <w:t>Edition,</w:t>
      </w:r>
      <w:r>
        <w:rPr>
          <w:rStyle w:val="None"/>
          <w:i/>
          <w:iCs/>
        </w:rPr>
        <w:t>.</w:t>
      </w:r>
      <w:proofErr w:type="gramEnd"/>
      <w:r>
        <w:rPr>
          <w:rStyle w:val="None"/>
          <w:i/>
          <w:iCs/>
        </w:rPr>
        <w:t xml:space="preserve"> </w:t>
      </w:r>
      <w:r>
        <w:t xml:space="preserve">University of Chicago Press. </w:t>
      </w:r>
    </w:p>
    <w:sectPr w:rsidR="005D12DB">
      <w:headerReference w:type="default" r:id="rId20"/>
      <w:footerReference w:type="default" r:id="rId21"/>
      <w:headerReference w:type="first" r:id="rId22"/>
      <w:footerReference w:type="first" r:id="rId23"/>
      <w:pgSz w:w="12240" w:h="15840"/>
      <w:pgMar w:top="1760" w:right="2040" w:bottom="2840" w:left="1440" w:header="706" w:footer="70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undhausen, Christopher" w:date="2021-10-05T12:46:00Z" w:initials="CH">
    <w:p w14:paraId="4DD0A5D1" w14:textId="5061CED1" w:rsidR="002B467C" w:rsidRDefault="002B467C">
      <w:pPr>
        <w:pStyle w:val="CommentText"/>
      </w:pPr>
      <w:r>
        <w:rPr>
          <w:rStyle w:val="CommentReference"/>
        </w:rPr>
        <w:annotationRef/>
      </w:r>
      <w:r>
        <w:t>biomechanical?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0A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C7AB" w16cex:dateUtc="2021-10-05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0A5D1" w16cid:durableId="2506C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694D" w14:textId="77777777" w:rsidR="0065534D" w:rsidRDefault="0065534D">
      <w:r>
        <w:separator/>
      </w:r>
    </w:p>
  </w:endnote>
  <w:endnote w:type="continuationSeparator" w:id="0">
    <w:p w14:paraId="7B2BD670" w14:textId="77777777" w:rsidR="0065534D" w:rsidRDefault="0065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Linux Libertine O">
    <w:altName w:val="Cambria"/>
    <w:charset w:val="00"/>
    <w:family w:val="roman"/>
    <w:pitch w:val="default"/>
  </w:font>
  <w:font w:name="Linux Biolinum 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29CF" w14:textId="77777777" w:rsidR="005D12DB" w:rsidRDefault="0065534D">
    <w:pPr>
      <w:pStyle w:val="Footer"/>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028D" w14:textId="77777777" w:rsidR="005D12DB" w:rsidRDefault="0065534D">
    <w:pPr>
      <w:pStyle w:val="PostHeadPara"/>
      <w:jc w:val="left"/>
    </w:pPr>
    <w:r>
      <w:rPr>
        <w:shd w:val="clear" w:color="auto" w:fill="FFFFFF"/>
      </w:rPr>
      <w:t>*Each author contributed equally, in their own ways, to this introduction and are listed in alphabetical order.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6D70" w14:textId="77777777" w:rsidR="0065534D" w:rsidRDefault="0065534D">
      <w:r>
        <w:separator/>
      </w:r>
    </w:p>
  </w:footnote>
  <w:footnote w:type="continuationSeparator" w:id="0">
    <w:p w14:paraId="6648E8C3" w14:textId="77777777" w:rsidR="0065534D" w:rsidRDefault="0065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27E6" w14:textId="77777777" w:rsidR="005D12DB" w:rsidRDefault="005D12D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B2C6" w14:textId="77777777" w:rsidR="005D12DB" w:rsidRDefault="005D12D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60AB"/>
    <w:multiLevelType w:val="hybridMultilevel"/>
    <w:tmpl w:val="4748E6EE"/>
    <w:numStyleLink w:val="ImportedStyle3"/>
  </w:abstractNum>
  <w:abstractNum w:abstractNumId="1" w15:restartNumberingAfterBreak="0">
    <w:nsid w:val="280164C2"/>
    <w:multiLevelType w:val="hybridMultilevel"/>
    <w:tmpl w:val="4748E6EE"/>
    <w:styleLink w:val="ImportedStyle3"/>
    <w:lvl w:ilvl="0" w:tplc="F4ACF6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A08F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523C76">
      <w:start w:val="1"/>
      <w:numFmt w:val="lowerRoman"/>
      <w:lvlText w:val="%3."/>
      <w:lvlJc w:val="left"/>
      <w:pPr>
        <w:ind w:left="2160" w:hanging="250"/>
      </w:pPr>
      <w:rPr>
        <w:rFonts w:hAnsi="Arial Unicode MS"/>
        <w:caps w:val="0"/>
        <w:smallCaps w:val="0"/>
        <w:strike w:val="0"/>
        <w:dstrike w:val="0"/>
        <w:outline w:val="0"/>
        <w:emboss w:val="0"/>
        <w:imprint w:val="0"/>
        <w:spacing w:val="0"/>
        <w:w w:val="100"/>
        <w:kern w:val="0"/>
        <w:position w:val="0"/>
        <w:highlight w:val="none"/>
        <w:vertAlign w:val="baseline"/>
      </w:rPr>
    </w:lvl>
    <w:lvl w:ilvl="3" w:tplc="ED78BE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6A8C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08E86A">
      <w:start w:val="1"/>
      <w:numFmt w:val="lowerRoman"/>
      <w:lvlText w:val="%6."/>
      <w:lvlJc w:val="left"/>
      <w:pPr>
        <w:ind w:left="4320" w:hanging="250"/>
      </w:pPr>
      <w:rPr>
        <w:rFonts w:hAnsi="Arial Unicode MS"/>
        <w:caps w:val="0"/>
        <w:smallCaps w:val="0"/>
        <w:strike w:val="0"/>
        <w:dstrike w:val="0"/>
        <w:outline w:val="0"/>
        <w:emboss w:val="0"/>
        <w:imprint w:val="0"/>
        <w:spacing w:val="0"/>
        <w:w w:val="100"/>
        <w:kern w:val="0"/>
        <w:position w:val="0"/>
        <w:highlight w:val="none"/>
        <w:vertAlign w:val="baseline"/>
      </w:rPr>
    </w:lvl>
    <w:lvl w:ilvl="6" w:tplc="CF8CCE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2CA8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A0317A">
      <w:start w:val="1"/>
      <w:numFmt w:val="lowerRoman"/>
      <w:lvlText w:val="%9."/>
      <w:lvlJc w:val="left"/>
      <w:pPr>
        <w:ind w:left="648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165C88"/>
    <w:multiLevelType w:val="multilevel"/>
    <w:tmpl w:val="133897E6"/>
    <w:numStyleLink w:val="ImportedStyle1"/>
  </w:abstractNum>
  <w:abstractNum w:abstractNumId="3" w15:restartNumberingAfterBreak="0">
    <w:nsid w:val="5A2E5C06"/>
    <w:multiLevelType w:val="multilevel"/>
    <w:tmpl w:val="133897E6"/>
    <w:styleLink w:val="ImportedStyle1"/>
    <w:lvl w:ilvl="0">
      <w:start w:val="1"/>
      <w:numFmt w:val="decimal"/>
      <w:lvlText w:val="%1."/>
      <w:lvlJc w:val="left"/>
      <w:pPr>
        <w:tabs>
          <w:tab w:val="num" w:pos="24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2"/>
    <w:lvlOverride w:ilvl="0">
      <w:startOverride w:val="3"/>
    </w:lvlOverride>
  </w:num>
  <w:num w:numId="4">
    <w:abstractNumId w:val="2"/>
    <w:lvlOverride w:ilvl="0">
      <w:startOverride w:val="4"/>
    </w:lvlOverride>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ndhausen, Christopher">
    <w15:presenceInfo w15:providerId="Windows Live" w15:userId="0e902621df4dd6b4"/>
  </w15:person>
  <w15:person w15:author="Chris Hundhausen">
    <w15:presenceInfo w15:providerId="Windows Live" w15:userId="0e902621df4dd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2DB"/>
    <w:rsid w:val="002B467C"/>
    <w:rsid w:val="005D12DB"/>
    <w:rsid w:val="0065534D"/>
    <w:rsid w:val="00ED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B80D"/>
  <w15:docId w15:val="{E3CA347B-5A92-4D53-B864-7F03DCEB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Linux Libertine O" w:eastAsia="Linux Libertine O" w:hAnsi="Linux Libertine O" w:cs="Linux Libertine O"/>
      <w:color w:val="000000"/>
      <w:sz w:val="18"/>
      <w:szCs w:val="18"/>
      <w:u w:color="000000"/>
    </w:rPr>
  </w:style>
  <w:style w:type="paragraph" w:customStyle="1" w:styleId="PostHeadPara">
    <w:name w:val="PostHeadPara"/>
    <w:pPr>
      <w:spacing w:line="270" w:lineRule="atLeast"/>
      <w:jc w:val="both"/>
    </w:pPr>
    <w:rPr>
      <w:rFonts w:ascii="Linux Libertine O" w:eastAsia="Linux Libertine O" w:hAnsi="Linux Libertine O" w:cs="Linux Libertine O"/>
      <w:color w:val="000000"/>
      <w:sz w:val="18"/>
      <w:szCs w:val="18"/>
      <w:u w:color="000000"/>
    </w:rPr>
  </w:style>
  <w:style w:type="paragraph" w:customStyle="1" w:styleId="Titledocument">
    <w:name w:val="Title_document"/>
    <w:pPr>
      <w:spacing w:line="360" w:lineRule="atLeast"/>
    </w:pPr>
    <w:rPr>
      <w:rFonts w:ascii="Linux Biolinum O" w:eastAsia="Linux Biolinum O" w:hAnsi="Linux Biolinum O" w:cs="Linux Biolinum O"/>
      <w:b/>
      <w:bCs/>
      <w:color w:val="000000"/>
      <w:sz w:val="24"/>
      <w:szCs w:val="24"/>
      <w:u w:color="000000"/>
    </w:rPr>
  </w:style>
  <w:style w:type="paragraph" w:customStyle="1" w:styleId="ShortTitle">
    <w:name w:val="Short Title"/>
    <w:pPr>
      <w:spacing w:line="360" w:lineRule="atLeast"/>
    </w:pPr>
    <w:rPr>
      <w:rFonts w:cs="Arial Unicode MS"/>
      <w:color w:val="000000"/>
      <w:u w:color="000000"/>
    </w:rPr>
  </w:style>
  <w:style w:type="paragraph" w:styleId="Subtitle">
    <w:name w:val="Subtitle"/>
    <w:next w:val="Body"/>
    <w:uiPriority w:val="11"/>
    <w:qFormat/>
    <w:pPr>
      <w:spacing w:after="360" w:line="333" w:lineRule="atLeast"/>
    </w:pPr>
    <w:rPr>
      <w:rFonts w:ascii="Linux Biolinum O" w:eastAsia="Linux Biolinum O" w:hAnsi="Linux Biolinum O" w:cs="Linux Biolinum O"/>
      <w:color w:val="000000"/>
      <w:sz w:val="18"/>
      <w:szCs w:val="18"/>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Authors">
    <w:name w:val="Authors"/>
    <w:pPr>
      <w:spacing w:before="60" w:line="320" w:lineRule="atLeast"/>
    </w:pPr>
    <w:rPr>
      <w:rFonts w:ascii="Linux Biolinum O" w:eastAsia="Linux Biolinum O" w:hAnsi="Linux Biolinum O" w:cs="Linux Biolinum O"/>
      <w:caps/>
      <w:color w:val="000000"/>
      <w:sz w:val="22"/>
      <w:szCs w:val="22"/>
      <w:u w:color="000000"/>
    </w:rPr>
  </w:style>
  <w:style w:type="paragraph" w:customStyle="1" w:styleId="Affiliation">
    <w:name w:val="Affiliation"/>
    <w:pPr>
      <w:spacing w:before="60" w:line="297" w:lineRule="atLeast"/>
    </w:pPr>
    <w:rPr>
      <w:rFonts w:ascii="Linux Libertine O" w:eastAsia="Linux Libertine O" w:hAnsi="Linux Libertine O" w:cs="Linux Libertine O"/>
      <w:color w:val="000000"/>
      <w:sz w:val="18"/>
      <w:szCs w:val="18"/>
      <w:u w:color="000000"/>
    </w:rPr>
  </w:style>
  <w:style w:type="character" w:customStyle="1" w:styleId="Hyperlink0">
    <w:name w:val="Hyperlink.0"/>
    <w:basedOn w:val="Hyperlink"/>
    <w:rPr>
      <w:rFonts w:ascii="Linux Libertine O" w:eastAsia="Linux Libertine O" w:hAnsi="Linux Libertine O" w:cs="Linux Libertine O"/>
      <w:b w:val="0"/>
      <w:bCs w:val="0"/>
      <w:i w:val="0"/>
      <w:iCs w:val="0"/>
      <w:color w:val="0000FF"/>
      <w:u w:val="single" w:color="0000FF"/>
    </w:rPr>
  </w:style>
  <w:style w:type="paragraph" w:customStyle="1" w:styleId="Abstract">
    <w:name w:val="Abstract"/>
    <w:pPr>
      <w:spacing w:before="200" w:line="240" w:lineRule="atLeast"/>
      <w:jc w:val="both"/>
    </w:pPr>
    <w:rPr>
      <w:rFonts w:ascii="Linux Libertine O" w:eastAsia="Linux Libertine O" w:hAnsi="Linux Libertine O" w:cs="Linux Libertine O"/>
      <w:color w:val="000000"/>
      <w:sz w:val="16"/>
      <w:szCs w:val="16"/>
      <w:u w:color="000000"/>
    </w:rPr>
  </w:style>
  <w:style w:type="paragraph" w:customStyle="1" w:styleId="CCSDescription">
    <w:name w:val="CCSDescription"/>
    <w:pPr>
      <w:spacing w:before="140" w:line="270" w:lineRule="atLeast"/>
      <w:jc w:val="both"/>
    </w:pPr>
    <w:rPr>
      <w:rFonts w:ascii="Linux Libertine O" w:eastAsia="Linux Libertine O" w:hAnsi="Linux Libertine O" w:cs="Linux Libertine O"/>
      <w:b/>
      <w:bCs/>
      <w:color w:val="000000"/>
      <w:sz w:val="18"/>
      <w:szCs w:val="18"/>
      <w:u w:color="000000"/>
    </w:rPr>
  </w:style>
  <w:style w:type="paragraph" w:customStyle="1" w:styleId="KeyWords">
    <w:name w:val="KeyWords"/>
    <w:pPr>
      <w:spacing w:before="140" w:line="270" w:lineRule="atLeast"/>
      <w:jc w:val="both"/>
    </w:pPr>
    <w:rPr>
      <w:rFonts w:ascii="Linux Libertine O" w:eastAsia="Linux Libertine O" w:hAnsi="Linux Libertine O" w:cs="Linux Libertine O"/>
      <w:color w:val="000000"/>
      <w:sz w:val="18"/>
      <w:szCs w:val="18"/>
      <w:u w:color="000000"/>
    </w:rPr>
  </w:style>
  <w:style w:type="character" w:customStyle="1" w:styleId="CCSHeadchar">
    <w:name w:val="CCSHead char"/>
    <w:rPr>
      <w:rFonts w:ascii="Linux Libertine O" w:eastAsia="Linux Libertine O" w:hAnsi="Linux Libertine O" w:cs="Linux Libertine O"/>
      <w:b/>
      <w:bCs/>
      <w:sz w:val="16"/>
      <w:szCs w:val="16"/>
      <w:lang w:val="en-US"/>
    </w:rPr>
  </w:style>
  <w:style w:type="paragraph" w:customStyle="1" w:styleId="Head1">
    <w:name w:val="Head1"/>
    <w:next w:val="Para"/>
    <w:pPr>
      <w:keepNext/>
      <w:keepLines/>
      <w:tabs>
        <w:tab w:val="left" w:pos="240"/>
        <w:tab w:val="left" w:pos="360"/>
      </w:tabs>
      <w:spacing w:before="320" w:after="60" w:line="225" w:lineRule="atLeast"/>
      <w:ind w:left="120" w:hanging="120"/>
      <w:outlineLvl w:val="0"/>
    </w:pPr>
    <w:rPr>
      <w:rFonts w:ascii="Linux Biolinum O" w:eastAsia="Linux Biolinum O" w:hAnsi="Linux Biolinum O" w:cs="Linux Biolinum O"/>
      <w:b/>
      <w:bCs/>
      <w:caps/>
      <w:color w:val="000000"/>
      <w:sz w:val="18"/>
      <w:szCs w:val="18"/>
      <w:u w:color="000000"/>
    </w:rPr>
  </w:style>
  <w:style w:type="paragraph" w:customStyle="1" w:styleId="Para">
    <w:name w:val="Para"/>
    <w:next w:val="ParaContinue"/>
    <w:pPr>
      <w:spacing w:line="270" w:lineRule="atLeast"/>
      <w:ind w:firstLine="240"/>
      <w:jc w:val="both"/>
    </w:pPr>
    <w:rPr>
      <w:rFonts w:ascii="Linux Libertine O" w:eastAsia="Linux Libertine O" w:hAnsi="Linux Libertine O" w:cs="Linux Libertine O"/>
      <w:color w:val="000000"/>
      <w:sz w:val="18"/>
      <w:szCs w:val="18"/>
      <w:u w:color="000000"/>
    </w:rPr>
  </w:style>
  <w:style w:type="paragraph" w:customStyle="1" w:styleId="ParaContinue">
    <w:name w:val="ParaContinue"/>
    <w:pPr>
      <w:spacing w:line="270" w:lineRule="atLeast"/>
      <w:ind w:firstLine="240"/>
      <w:jc w:val="both"/>
    </w:pPr>
    <w:rPr>
      <w:rFonts w:ascii="Linux Libertine O" w:eastAsia="Linux Libertine O" w:hAnsi="Linux Libertine O" w:cs="Linux Libertine O"/>
      <w:color w:val="000000"/>
      <w:sz w:val="18"/>
      <w:szCs w:val="18"/>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1">
    <w:name w:val="Hyperlink.1"/>
    <w:basedOn w:val="None"/>
    <w:rPr>
      <w:u w:val="single"/>
      <w:shd w:val="clear" w:color="auto" w:fill="FFFFFF"/>
    </w:rPr>
  </w:style>
  <w:style w:type="paragraph" w:customStyle="1" w:styleId="Head2">
    <w:name w:val="Head2"/>
    <w:next w:val="Para"/>
    <w:pPr>
      <w:keepNext/>
      <w:keepLines/>
      <w:tabs>
        <w:tab w:val="left" w:pos="360"/>
      </w:tabs>
      <w:spacing w:before="240" w:after="60" w:line="225" w:lineRule="atLeast"/>
      <w:outlineLvl w:val="1"/>
    </w:pPr>
    <w:rPr>
      <w:rFonts w:ascii="Linux Biolinum O" w:eastAsia="Linux Biolinum O" w:hAnsi="Linux Biolinum O" w:cs="Linux Biolinum O"/>
      <w:b/>
      <w:bCs/>
      <w:color w:val="000000"/>
      <w:sz w:val="18"/>
      <w:szCs w:val="18"/>
      <w:u w:color="000000"/>
    </w:rPr>
  </w:style>
  <w:style w:type="paragraph" w:customStyle="1" w:styleId="ACMRef">
    <w:name w:val="ACMRef"/>
    <w:pPr>
      <w:spacing w:before="20" w:line="240" w:lineRule="atLeast"/>
      <w:jc w:val="both"/>
    </w:pPr>
    <w:rPr>
      <w:rFonts w:ascii="Linux Libertine O" w:eastAsia="Linux Libertine O" w:hAnsi="Linux Libertine O" w:cs="Linux Libertine O"/>
      <w:color w:val="000000"/>
      <w:sz w:val="16"/>
      <w:szCs w:val="16"/>
      <w:u w:color="000000"/>
    </w:rPr>
  </w:style>
  <w:style w:type="paragraph" w:customStyle="1" w:styleId="AckHead">
    <w:name w:val="AckHead"/>
    <w:next w:val="AckPara"/>
    <w:pPr>
      <w:keepNext/>
      <w:spacing w:before="240" w:after="60" w:line="225" w:lineRule="atLeast"/>
    </w:pPr>
    <w:rPr>
      <w:rFonts w:ascii="Linux Biolinum O" w:eastAsia="Linux Biolinum O" w:hAnsi="Linux Biolinum O" w:cs="Linux Biolinum O"/>
      <w:b/>
      <w:bCs/>
      <w:color w:val="000000"/>
      <w:sz w:val="18"/>
      <w:szCs w:val="18"/>
      <w:u w:color="000000"/>
    </w:rPr>
  </w:style>
  <w:style w:type="paragraph" w:customStyle="1" w:styleId="AckPara">
    <w:name w:val="AckPara"/>
    <w:next w:val="ParaContinue"/>
    <w:pPr>
      <w:spacing w:line="270" w:lineRule="atLeast"/>
      <w:jc w:val="both"/>
    </w:pPr>
    <w:rPr>
      <w:rFonts w:ascii="Linux Libertine O" w:eastAsia="Linux Libertine O" w:hAnsi="Linux Libertine O" w:cs="Linux Libertine O"/>
      <w:color w:val="000000"/>
      <w:sz w:val="18"/>
      <w:szCs w:val="18"/>
      <w:u w:color="000000"/>
    </w:rPr>
  </w:style>
  <w:style w:type="paragraph" w:customStyle="1" w:styleId="ReferenceHead">
    <w:name w:val="ReferenceHead"/>
    <w:next w:val="AckPara"/>
    <w:pPr>
      <w:keepNext/>
      <w:spacing w:before="300" w:after="60" w:line="225" w:lineRule="atLeast"/>
    </w:pPr>
    <w:rPr>
      <w:rFonts w:ascii="Linux Biolinum O" w:eastAsia="Linux Biolinum O" w:hAnsi="Linux Biolinum O" w:cs="Linux Biolinum O"/>
      <w:b/>
      <w:bCs/>
      <w:color w:val="000000"/>
      <w:sz w:val="18"/>
      <w:szCs w:val="18"/>
      <w:u w:color="000000"/>
    </w:rPr>
  </w:style>
  <w:style w:type="paragraph" w:customStyle="1" w:styleId="Bibentry">
    <w:name w:val="Bib_entry"/>
    <w:pPr>
      <w:widowControl w:val="0"/>
      <w:spacing w:after="60" w:line="168" w:lineRule="atLeast"/>
      <w:jc w:val="both"/>
    </w:pPr>
    <w:rPr>
      <w:rFonts w:ascii="Linux Libertine O" w:eastAsia="Linux Libertine O" w:hAnsi="Linux Libertine O" w:cs="Linux Libertine O"/>
      <w:color w:val="000000"/>
      <w:sz w:val="14"/>
      <w:szCs w:val="14"/>
      <w:u w:color="000000"/>
    </w:rPr>
  </w:style>
  <w:style w:type="numbering" w:customStyle="1" w:styleId="ImportedStyle3">
    <w:name w:val="Imported Style 3"/>
    <w:pPr>
      <w:numPr>
        <w:numId w:val="5"/>
      </w:numPr>
    </w:pPr>
  </w:style>
  <w:style w:type="character" w:customStyle="1" w:styleId="Hyperlink2">
    <w:name w:val="Hyperlink.2"/>
    <w:basedOn w:val="None"/>
    <w:rPr>
      <w:color w:val="1155CC"/>
      <w:u w:val="single"/>
    </w:rPr>
  </w:style>
  <w:style w:type="character" w:styleId="CommentReference">
    <w:name w:val="annotation reference"/>
    <w:basedOn w:val="DefaultParagraphFont"/>
    <w:uiPriority w:val="99"/>
    <w:semiHidden/>
    <w:unhideWhenUsed/>
    <w:rsid w:val="002B467C"/>
    <w:rPr>
      <w:sz w:val="16"/>
      <w:szCs w:val="16"/>
    </w:rPr>
  </w:style>
  <w:style w:type="paragraph" w:styleId="CommentText">
    <w:name w:val="annotation text"/>
    <w:basedOn w:val="Normal"/>
    <w:link w:val="CommentTextChar"/>
    <w:uiPriority w:val="99"/>
    <w:semiHidden/>
    <w:unhideWhenUsed/>
    <w:rsid w:val="002B467C"/>
    <w:rPr>
      <w:sz w:val="20"/>
      <w:szCs w:val="20"/>
    </w:rPr>
  </w:style>
  <w:style w:type="character" w:customStyle="1" w:styleId="CommentTextChar">
    <w:name w:val="Comment Text Char"/>
    <w:basedOn w:val="DefaultParagraphFont"/>
    <w:link w:val="CommentText"/>
    <w:uiPriority w:val="99"/>
    <w:semiHidden/>
    <w:rsid w:val="002B467C"/>
  </w:style>
  <w:style w:type="paragraph" w:styleId="CommentSubject">
    <w:name w:val="annotation subject"/>
    <w:basedOn w:val="CommentText"/>
    <w:next w:val="CommentText"/>
    <w:link w:val="CommentSubjectChar"/>
    <w:uiPriority w:val="99"/>
    <w:semiHidden/>
    <w:unhideWhenUsed/>
    <w:rsid w:val="002B467C"/>
    <w:rPr>
      <w:b/>
      <w:bCs/>
    </w:rPr>
  </w:style>
  <w:style w:type="character" w:customStyle="1" w:styleId="CommentSubjectChar">
    <w:name w:val="Comment Subject Char"/>
    <w:basedOn w:val="CommentTextChar"/>
    <w:link w:val="CommentSubject"/>
    <w:uiPriority w:val="99"/>
    <w:semiHidden/>
    <w:rsid w:val="002B4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anryoo@ucla.edu" TargetMode="External"/><Relationship Id="rId13" Type="http://schemas.microsoft.com/office/2016/09/relationships/commentsIds" Target="commentsIds.xml"/><Relationship Id="rId18" Type="http://schemas.openxmlformats.org/officeDocument/2006/relationships/hyperlink" Target="https://www.indigenousaction.org/indigenous-mutual-aid-ceremony-solidarity-not-charity-on-stolen-lan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lachneym@msu.edu" TargetMode="External"/><Relationship Id="rId12" Type="http://schemas.microsoft.com/office/2011/relationships/commentsExtended" Target="commentsExtended.xml"/><Relationship Id="rId17" Type="http://schemas.openxmlformats.org/officeDocument/2006/relationships/hyperlink" Target="https://doi.org/10.1525/aa.2006.108.2.347"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ctulocal1.org/chicago-union-teacher/2020/05/ctu-mutual-ai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cobinmag.com/2020/07/michael-brooks-socialist-internationalism-turkey" TargetMode="External"/><Relationship Id="rId23" Type="http://schemas.openxmlformats.org/officeDocument/2006/relationships/footer" Target="footer2.xml"/><Relationship Id="rId10" Type="http://schemas.openxmlformats.org/officeDocument/2006/relationships/hyperlink" Target="https://www.wethepeopleofdetroit.com/" TargetMode="External"/><Relationship Id="rId19" Type="http://schemas.openxmlformats.org/officeDocument/2006/relationships/hyperlink" Target="https://doi.org/10.1080/08993408.2018.1429062" TargetMode="External"/><Relationship Id="rId4" Type="http://schemas.openxmlformats.org/officeDocument/2006/relationships/webSettings" Target="webSettings.xml"/><Relationship Id="rId9" Type="http://schemas.openxmlformats.org/officeDocument/2006/relationships/hyperlink" Target="mailto:rafi@csforall.org" TargetMode="Externa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Linux Biolinum O"/>
        <a:ea typeface="Linux Biolinum O"/>
        <a:cs typeface="Linux Biolinum O"/>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9167</Words>
  <Characters>52257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Hundhausen</dc:creator>
  <cp:lastModifiedBy>Chris Hundhausen</cp:lastModifiedBy>
  <cp:revision>2</cp:revision>
  <dcterms:created xsi:type="dcterms:W3CDTF">2021-10-05T19:53:00Z</dcterms:created>
  <dcterms:modified xsi:type="dcterms:W3CDTF">2021-10-05T19:53:00Z</dcterms:modified>
</cp:coreProperties>
</file>